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43763" w14:textId="51F14BDE" w:rsidR="00563639" w:rsidRPr="0091654D" w:rsidRDefault="00132EC9" w:rsidP="00647E38">
      <w:pPr>
        <w:jc w:val="center"/>
        <w:rPr>
          <w:rFonts w:ascii="Times New Roman" w:eastAsiaTheme="minorHAnsi" w:hAnsi="Times New Roman" w:cs="Times New Roman"/>
          <w:b/>
          <w:bCs/>
          <w:sz w:val="28"/>
          <w:szCs w:val="28"/>
        </w:rPr>
      </w:pPr>
      <w:bookmarkStart w:id="0" w:name="OLE_LINK9"/>
      <w:bookmarkStart w:id="1" w:name="OLE_LINK10"/>
      <w:r w:rsidRPr="0091654D">
        <w:rPr>
          <w:rFonts w:ascii="Times New Roman" w:eastAsiaTheme="minorHAnsi" w:hAnsi="Times New Roman" w:cs="Times New Roman"/>
          <w:b/>
          <w:bCs/>
          <w:sz w:val="28"/>
          <w:szCs w:val="28"/>
        </w:rPr>
        <w:t>Hierarchical User Intent</w:t>
      </w:r>
      <w:r w:rsidR="00234CA5" w:rsidRPr="0091654D">
        <w:rPr>
          <w:rFonts w:ascii="Times New Roman" w:eastAsiaTheme="minorHAnsi" w:hAnsi="Times New Roman" w:cs="Times New Roman"/>
          <w:b/>
          <w:bCs/>
          <w:sz w:val="28"/>
          <w:szCs w:val="28"/>
        </w:rPr>
        <w:t>ion</w:t>
      </w:r>
      <w:r w:rsidR="00D311D9" w:rsidRPr="0091654D">
        <w:rPr>
          <w:rFonts w:ascii="Times New Roman" w:eastAsiaTheme="minorHAnsi" w:hAnsi="Times New Roman" w:cs="Times New Roman"/>
          <w:b/>
          <w:bCs/>
          <w:sz w:val="28"/>
          <w:szCs w:val="28"/>
        </w:rPr>
        <w:t>-</w:t>
      </w:r>
      <w:r w:rsidR="00234CA5" w:rsidRPr="0091654D">
        <w:rPr>
          <w:rFonts w:ascii="Times New Roman" w:eastAsiaTheme="minorHAnsi" w:hAnsi="Times New Roman" w:cs="Times New Roman"/>
          <w:b/>
          <w:bCs/>
          <w:sz w:val="28"/>
          <w:szCs w:val="28"/>
        </w:rPr>
        <w:t>Preference for Sequential Recommendation</w:t>
      </w:r>
      <w:r w:rsidRPr="0091654D">
        <w:rPr>
          <w:rFonts w:ascii="Times New Roman" w:eastAsiaTheme="minorHAnsi" w:hAnsi="Times New Roman" w:cs="Times New Roman"/>
          <w:b/>
          <w:bCs/>
          <w:sz w:val="28"/>
          <w:szCs w:val="28"/>
        </w:rPr>
        <w:t xml:space="preserve"> with </w:t>
      </w:r>
      <w:r w:rsidR="00553C3B" w:rsidRPr="0091654D">
        <w:rPr>
          <w:rFonts w:ascii="Times New Roman" w:eastAsiaTheme="minorHAnsi" w:hAnsi="Times New Roman" w:cs="Times New Roman"/>
          <w:b/>
          <w:bCs/>
          <w:sz w:val="28"/>
          <w:szCs w:val="28"/>
        </w:rPr>
        <w:t>Relation</w:t>
      </w:r>
      <w:r w:rsidR="000F3D14" w:rsidRPr="0091654D">
        <w:rPr>
          <w:rFonts w:ascii="Times New Roman" w:eastAsiaTheme="minorHAnsi" w:hAnsi="Times New Roman" w:cs="Times New Roman"/>
          <w:b/>
          <w:bCs/>
          <w:sz w:val="28"/>
          <w:szCs w:val="28"/>
        </w:rPr>
        <w:t>-</w:t>
      </w:r>
      <w:r w:rsidR="009D0E2A" w:rsidRPr="0091654D">
        <w:rPr>
          <w:rFonts w:ascii="Times New Roman" w:eastAsiaTheme="minorHAnsi" w:hAnsi="Times New Roman" w:cs="Times New Roman"/>
          <w:b/>
          <w:bCs/>
          <w:sz w:val="28"/>
          <w:szCs w:val="28"/>
        </w:rPr>
        <w:t xml:space="preserve">Aware </w:t>
      </w:r>
      <w:r w:rsidR="00553C3B" w:rsidRPr="0091654D">
        <w:rPr>
          <w:rFonts w:ascii="Times New Roman" w:eastAsiaTheme="minorHAnsi" w:hAnsi="Times New Roman" w:cs="Times New Roman"/>
          <w:b/>
          <w:bCs/>
          <w:sz w:val="28"/>
          <w:szCs w:val="28"/>
        </w:rPr>
        <w:t>Heterogeneous Information Network Embedding</w:t>
      </w:r>
    </w:p>
    <w:bookmarkEnd w:id="0"/>
    <w:bookmarkEnd w:id="1"/>
    <w:p w14:paraId="5E6DBCC9" w14:textId="77777777" w:rsidR="00410EEF" w:rsidRPr="0091654D" w:rsidRDefault="00410EEF">
      <w:pPr>
        <w:rPr>
          <w:rFonts w:ascii="Times New Roman" w:eastAsiaTheme="minorHAnsi" w:hAnsi="Times New Roman" w:cs="Times New Roman"/>
        </w:rPr>
      </w:pPr>
    </w:p>
    <w:p w14:paraId="1F1F8B70" w14:textId="77777777" w:rsidR="00647E38" w:rsidRPr="0091654D" w:rsidRDefault="00647E38" w:rsidP="00071D51">
      <w:pPr>
        <w:rPr>
          <w:rFonts w:ascii="Times New Roman" w:eastAsiaTheme="minorHAnsi" w:hAnsi="Times New Roman" w:cs="Times New Roman"/>
        </w:rPr>
      </w:pPr>
    </w:p>
    <w:p w14:paraId="18351744" w14:textId="77777777" w:rsidR="007C7893" w:rsidRPr="0091654D" w:rsidRDefault="007C7893" w:rsidP="00071D51">
      <w:pPr>
        <w:rPr>
          <w:rFonts w:ascii="Times New Roman" w:eastAsiaTheme="minorHAnsi" w:hAnsi="Times New Roman" w:cs="Times New Roman"/>
          <w:b/>
          <w:bCs/>
        </w:rPr>
      </w:pPr>
    </w:p>
    <w:p w14:paraId="47CA3B6F" w14:textId="77777777" w:rsidR="00071D51" w:rsidRPr="0091654D" w:rsidRDefault="00132EC9" w:rsidP="00071D51">
      <w:pPr>
        <w:rPr>
          <w:rFonts w:ascii="Times New Roman" w:eastAsiaTheme="minorHAnsi" w:hAnsi="Times New Roman" w:cs="Times New Roman"/>
          <w:b/>
          <w:bCs/>
        </w:rPr>
      </w:pPr>
      <w:r w:rsidRPr="0091654D">
        <w:rPr>
          <w:rFonts w:ascii="Times New Roman" w:eastAsiaTheme="minorHAnsi" w:hAnsi="Times New Roman" w:cs="Times New Roman"/>
          <w:b/>
          <w:bCs/>
        </w:rPr>
        <w:t>Abstract:</w:t>
      </w:r>
    </w:p>
    <w:p w14:paraId="6BBC3265" w14:textId="52AC5AE0" w:rsidR="000367E8" w:rsidRPr="0091654D" w:rsidRDefault="000367E8" w:rsidP="00976609">
      <w:pPr>
        <w:rPr>
          <w:rFonts w:ascii="Times New Roman" w:eastAsiaTheme="minorHAnsi" w:hAnsi="Times New Roman" w:cs="Times New Roman"/>
        </w:rPr>
      </w:pPr>
      <w:r w:rsidRPr="0091654D">
        <w:rPr>
          <w:rFonts w:ascii="Times New Roman" w:eastAsiaTheme="minorHAnsi" w:hAnsi="Times New Roman" w:cs="Times New Roman"/>
        </w:rPr>
        <w:t>Existing recommendations usually make recommendations by exploiting the binary relationship between users and items, and assume that users only have flat preferences for items. They ignore the users’ intentions as an origin and driving force for users’ performance. Cognitive science tells us that users’ preference comes from an explicit intention. They firstly have the intention to possess a particular (type of) item(s) and then their preferences emerge when facing multiple available options. Most of the data used in recommender systems are composed of heterogeneous information contained in a complicated network's structure. Learning effective representations from these heterogeneous information networks can help capture the users’ intention and preferences therefore improving recommendation performance. We propose a hierarchical users’ intention and preference modeling for Sequential Recommendation based on relation-aware heterogeneous information network embedding. We firstly construct a multi-relational semantic space of heterogeneous information networks to learn node embedding based on specific relations. We then model users’ intentions and preferences using hierarchical trees. Finally, we leverage the structured decision patterns to learn users’ preferences and thereafter make recommendations. To demonstrate the effectiveness of our proposed model, we also report on the conducted experiments on three real datasets. The results demonstrated that our model achieves significant improvements in Recall and MRR metrics compared to other baselines.</w:t>
      </w:r>
    </w:p>
    <w:p w14:paraId="03D66F76" w14:textId="77777777" w:rsidR="00071D51" w:rsidRPr="0091654D" w:rsidRDefault="00132EC9" w:rsidP="00071D51">
      <w:pPr>
        <w:rPr>
          <w:rFonts w:ascii="Times New Roman" w:eastAsiaTheme="minorHAnsi" w:hAnsi="Times New Roman" w:cs="Times New Roman"/>
          <w:b/>
          <w:bCs/>
        </w:rPr>
      </w:pPr>
      <w:r w:rsidRPr="0091654D">
        <w:rPr>
          <w:rFonts w:ascii="Times New Roman" w:eastAsiaTheme="minorHAnsi" w:hAnsi="Times New Roman" w:cs="Times New Roman"/>
          <w:b/>
          <w:bCs/>
        </w:rPr>
        <w:t>Keywords:</w:t>
      </w:r>
    </w:p>
    <w:p w14:paraId="547EBD5C" w14:textId="5802D1A0" w:rsidR="00071D51" w:rsidRPr="0091654D" w:rsidRDefault="00132EC9" w:rsidP="00071D51">
      <w:pPr>
        <w:rPr>
          <w:rFonts w:ascii="Times New Roman" w:eastAsiaTheme="minorHAnsi" w:hAnsi="Times New Roman" w:cs="Times New Roman"/>
        </w:rPr>
      </w:pPr>
      <w:r w:rsidRPr="0091654D">
        <w:rPr>
          <w:rFonts w:ascii="Times New Roman" w:eastAsiaTheme="minorHAnsi" w:hAnsi="Times New Roman" w:cs="Times New Roman"/>
        </w:rPr>
        <w:t>Recommender System; Sequential Recommendation; Heterogeneous Information Networks; User Intention Modeling.</w:t>
      </w:r>
    </w:p>
    <w:p w14:paraId="1D3354CE" w14:textId="77777777" w:rsidR="00071D51" w:rsidRPr="0091654D" w:rsidRDefault="00071D51" w:rsidP="00071D51">
      <w:pPr>
        <w:rPr>
          <w:rFonts w:ascii="Times New Roman" w:eastAsiaTheme="minorHAnsi" w:hAnsi="Times New Roman" w:cs="Times New Roman"/>
        </w:rPr>
      </w:pPr>
    </w:p>
    <w:p w14:paraId="55492944" w14:textId="77777777" w:rsidR="00071D51" w:rsidRPr="0091654D" w:rsidRDefault="00071D51" w:rsidP="00071D51">
      <w:pPr>
        <w:rPr>
          <w:rFonts w:ascii="Times New Roman" w:eastAsiaTheme="minorHAnsi" w:hAnsi="Times New Roman" w:cs="Times New Roman"/>
        </w:rPr>
      </w:pPr>
    </w:p>
    <w:p w14:paraId="72C10C03" w14:textId="77777777" w:rsidR="00071D51" w:rsidRPr="0091654D" w:rsidRDefault="00132EC9" w:rsidP="00647E38">
      <w:pPr>
        <w:pStyle w:val="6"/>
        <w:rPr>
          <w:rFonts w:ascii="Times New Roman" w:hAnsi="Times New Roman" w:cs="Times New Roman"/>
          <w:sz w:val="28"/>
          <w:szCs w:val="28"/>
        </w:rPr>
      </w:pPr>
      <w:proofErr w:type="gramStart"/>
      <w:r w:rsidRPr="0091654D">
        <w:rPr>
          <w:rFonts w:ascii="Times New Roman" w:hAnsi="Times New Roman" w:cs="Times New Roman"/>
          <w:sz w:val="28"/>
          <w:szCs w:val="28"/>
        </w:rPr>
        <w:t>1  Introduction</w:t>
      </w:r>
      <w:proofErr w:type="gramEnd"/>
    </w:p>
    <w:p w14:paraId="72F6C805" w14:textId="06551CF9" w:rsidR="00071D51" w:rsidRPr="0091654D" w:rsidRDefault="00B31E0A" w:rsidP="00071D51">
      <w:pPr>
        <w:rPr>
          <w:rFonts w:ascii="Times New Roman" w:eastAsiaTheme="minorHAnsi" w:hAnsi="Times New Roman" w:cs="Times New Roman"/>
        </w:rPr>
      </w:pPr>
      <w:r w:rsidRPr="0091654D">
        <w:rPr>
          <w:rFonts w:ascii="Times New Roman" w:eastAsiaTheme="minorHAnsi" w:hAnsi="Times New Roman" w:cs="Times New Roman"/>
        </w:rPr>
        <w:t>One of the critical tasks in the recommender system is to help users find the items that they are interested in from many items, and this will improve the user experience. Traditional recommendation algorithms usually use a binary relation between the user and item to learn users’ preferences for recommendation,</w:t>
      </w:r>
      <w:r w:rsidR="00132EC9" w:rsidRPr="0091654D">
        <w:rPr>
          <w:rFonts w:ascii="Times New Roman" w:eastAsiaTheme="minorHAnsi" w:hAnsi="Times New Roman" w:cs="Times New Roman"/>
        </w:rPr>
        <w:t xml:space="preserve"> such as collaborative filtering [1,</w:t>
      </w:r>
      <w:r w:rsidR="009321B0" w:rsidRPr="0091654D">
        <w:rPr>
          <w:rFonts w:ascii="Times New Roman" w:eastAsiaTheme="minorHAnsi" w:hAnsi="Times New Roman" w:cs="Times New Roman"/>
        </w:rPr>
        <w:t xml:space="preserve"> </w:t>
      </w:r>
      <w:r w:rsidR="00C3672C" w:rsidRPr="0091654D">
        <w:rPr>
          <w:rFonts w:ascii="Times New Roman" w:eastAsiaTheme="minorHAnsi" w:hAnsi="Times New Roman" w:cs="Times New Roman"/>
        </w:rPr>
        <w:t>2</w:t>
      </w:r>
      <w:r w:rsidR="00132EC9" w:rsidRPr="0091654D">
        <w:rPr>
          <w:rFonts w:ascii="Times New Roman" w:eastAsiaTheme="minorHAnsi" w:hAnsi="Times New Roman" w:cs="Times New Roman"/>
        </w:rPr>
        <w:t>] recommending items to users based on user or item similarity, matrix factorization [1,</w:t>
      </w:r>
      <w:r w:rsidR="009321B0" w:rsidRPr="0091654D">
        <w:rPr>
          <w:rFonts w:ascii="Times New Roman" w:eastAsiaTheme="minorHAnsi" w:hAnsi="Times New Roman" w:cs="Times New Roman"/>
        </w:rPr>
        <w:t xml:space="preserve"> </w:t>
      </w:r>
      <w:r w:rsidR="00C3672C" w:rsidRPr="0091654D">
        <w:rPr>
          <w:rFonts w:ascii="Times New Roman" w:eastAsiaTheme="minorHAnsi" w:hAnsi="Times New Roman" w:cs="Times New Roman"/>
        </w:rPr>
        <w:t>3</w:t>
      </w:r>
      <w:r w:rsidR="00132EC9" w:rsidRPr="0091654D">
        <w:rPr>
          <w:rFonts w:ascii="Times New Roman" w:eastAsiaTheme="minorHAnsi" w:hAnsi="Times New Roman" w:cs="Times New Roman"/>
        </w:rPr>
        <w:t xml:space="preserve">] decomposing scoring matrix into latent </w:t>
      </w:r>
      <w:r w:rsidR="00BB764E" w:rsidRPr="0091654D">
        <w:rPr>
          <w:rFonts w:ascii="Times New Roman" w:eastAsiaTheme="minorHAnsi" w:hAnsi="Times New Roman" w:cs="Times New Roman"/>
        </w:rPr>
        <w:t xml:space="preserve">feature expression of users and items and then recommending items of interest to each user. However, they all </w:t>
      </w:r>
      <w:r w:rsidR="00BB764E" w:rsidRPr="0091654D">
        <w:rPr>
          <w:rFonts w:ascii="Times New Roman" w:eastAsiaTheme="minorHAnsi" w:hAnsi="Times New Roman" w:cs="Times New Roman"/>
        </w:rPr>
        <w:lastRenderedPageBreak/>
        <w:t>have problems such as sparse matrix, cold start, flattening preference, limiting the model</w:t>
      </w:r>
      <w:r w:rsidR="00F341B4" w:rsidRPr="0091654D">
        <w:rPr>
          <w:rFonts w:ascii="Times New Roman" w:eastAsiaTheme="minorHAnsi" w:hAnsi="Times New Roman" w:cs="Times New Roman"/>
        </w:rPr>
        <w:t>’</w:t>
      </w:r>
      <w:r w:rsidR="00BB764E" w:rsidRPr="0091654D">
        <w:rPr>
          <w:rFonts w:ascii="Times New Roman" w:eastAsiaTheme="minorHAnsi" w:hAnsi="Times New Roman" w:cs="Times New Roman"/>
        </w:rPr>
        <w:t>s performance. There is a natural interaction process in the actual user</w:t>
      </w:r>
      <w:r w:rsidR="00F341B4" w:rsidRPr="0091654D">
        <w:rPr>
          <w:rFonts w:ascii="Times New Roman" w:eastAsiaTheme="minorHAnsi" w:hAnsi="Times New Roman" w:cs="Times New Roman"/>
        </w:rPr>
        <w:t>’</w:t>
      </w:r>
      <w:r w:rsidR="00BB764E" w:rsidRPr="0091654D">
        <w:rPr>
          <w:rFonts w:ascii="Times New Roman" w:eastAsiaTheme="minorHAnsi" w:hAnsi="Times New Roman" w:cs="Times New Roman"/>
        </w:rPr>
        <w:t>s purchase behavior [4]: first, the user intends to buy a specific type of item (for example, a jacket), and then driven by this intention, they select a particular item (jacket of a specific brand or a specific color) based on their preference and availability.</w:t>
      </w:r>
      <w:r w:rsidR="00F341B4" w:rsidRPr="0091654D">
        <w:rPr>
          <w:rFonts w:ascii="Times New Roman" w:eastAsiaTheme="minorHAnsi" w:hAnsi="Times New Roman" w:cs="Times New Roman"/>
        </w:rPr>
        <w:t xml:space="preserve"> This purchase behavior coincide</w:t>
      </w:r>
      <w:r w:rsidR="00D131CC" w:rsidRPr="0091654D">
        <w:rPr>
          <w:rFonts w:ascii="Times New Roman" w:eastAsiaTheme="minorHAnsi" w:hAnsi="Times New Roman" w:cs="Times New Roman"/>
        </w:rPr>
        <w:t>s</w:t>
      </w:r>
      <w:r w:rsidR="00F341B4" w:rsidRPr="0091654D">
        <w:rPr>
          <w:rFonts w:ascii="Times New Roman" w:eastAsiaTheme="minorHAnsi" w:hAnsi="Times New Roman" w:cs="Times New Roman"/>
        </w:rPr>
        <w:t xml:space="preserve"> with cognitive studies [5</w:t>
      </w:r>
      <w:r w:rsidR="009321B0" w:rsidRPr="0091654D">
        <w:rPr>
          <w:rFonts w:ascii="Times New Roman" w:eastAsiaTheme="minorHAnsi" w:hAnsi="Times New Roman" w:cs="Times New Roman"/>
        </w:rPr>
        <w:t>2</w:t>
      </w:r>
      <w:r w:rsidR="00F341B4" w:rsidRPr="0091654D">
        <w:rPr>
          <w:rFonts w:ascii="Times New Roman" w:eastAsiaTheme="minorHAnsi" w:hAnsi="Times New Roman" w:cs="Times New Roman"/>
        </w:rPr>
        <w:t>,</w:t>
      </w:r>
      <w:r w:rsidR="009321B0" w:rsidRPr="0091654D">
        <w:rPr>
          <w:rFonts w:ascii="Times New Roman" w:eastAsiaTheme="minorHAnsi" w:hAnsi="Times New Roman" w:cs="Times New Roman"/>
        </w:rPr>
        <w:t xml:space="preserve"> 53</w:t>
      </w:r>
      <w:r w:rsidR="00F341B4" w:rsidRPr="0091654D">
        <w:rPr>
          <w:rFonts w:ascii="Times New Roman" w:eastAsiaTheme="minorHAnsi" w:hAnsi="Times New Roman" w:cs="Times New Roman"/>
        </w:rPr>
        <w:t>] where preference only</w:t>
      </w:r>
      <w:r w:rsidR="00BC6F00" w:rsidRPr="0091654D">
        <w:rPr>
          <w:rFonts w:ascii="Times New Roman" w:eastAsiaTheme="minorHAnsi" w:hAnsi="Times New Roman" w:cs="Times New Roman"/>
        </w:rPr>
        <w:t xml:space="preserve"> emerges one has an intention and that intention can be fulfilled with multiple options. </w:t>
      </w:r>
      <w:r w:rsidR="00BB764E" w:rsidRPr="0091654D">
        <w:rPr>
          <w:rFonts w:ascii="Times New Roman" w:eastAsiaTheme="minorHAnsi" w:hAnsi="Times New Roman" w:cs="Times New Roman"/>
        </w:rPr>
        <w:t>The traditional recommendation algorithms use the user-item binary interaction relationship, ignoring the origin and the driving of the preference that is user</w:t>
      </w:r>
      <w:r w:rsidR="0091654D">
        <w:rPr>
          <w:rFonts w:ascii="Times New Roman" w:eastAsiaTheme="minorHAnsi" w:hAnsi="Times New Roman" w:cs="Times New Roman"/>
        </w:rPr>
        <w:t>’</w:t>
      </w:r>
      <w:r w:rsidR="00BB764E" w:rsidRPr="0091654D">
        <w:rPr>
          <w:rFonts w:ascii="Times New Roman" w:eastAsiaTheme="minorHAnsi" w:hAnsi="Times New Roman" w:cs="Times New Roman"/>
        </w:rPr>
        <w:t>s intention. This is because modeling user</w:t>
      </w:r>
      <w:r w:rsidR="0091654D">
        <w:rPr>
          <w:rFonts w:ascii="Times New Roman" w:eastAsiaTheme="minorHAnsi" w:hAnsi="Times New Roman" w:cs="Times New Roman"/>
        </w:rPr>
        <w:t>’</w:t>
      </w:r>
      <w:r w:rsidR="00BB764E" w:rsidRPr="0091654D">
        <w:rPr>
          <w:rFonts w:ascii="Times New Roman" w:eastAsiaTheme="minorHAnsi" w:hAnsi="Times New Roman" w:cs="Times New Roman"/>
        </w:rPr>
        <w:t>s intention and preference is challenging.</w:t>
      </w:r>
      <w:r w:rsidR="00132EC9" w:rsidRPr="0091654D">
        <w:rPr>
          <w:rFonts w:ascii="Times New Roman" w:eastAsiaTheme="minorHAnsi" w:hAnsi="Times New Roman" w:cs="Times New Roman"/>
        </w:rPr>
        <w:t xml:space="preserve"> </w:t>
      </w:r>
    </w:p>
    <w:p w14:paraId="00646E9E" w14:textId="6B6292B7" w:rsidR="00071D51" w:rsidRPr="0091654D" w:rsidRDefault="00132EC9" w:rsidP="00071D51">
      <w:pPr>
        <w:rPr>
          <w:rFonts w:ascii="Times New Roman" w:eastAsiaTheme="minorHAnsi" w:hAnsi="Times New Roman" w:cs="Times New Roman"/>
        </w:rPr>
      </w:pPr>
      <w:r w:rsidRPr="0091654D">
        <w:rPr>
          <w:rFonts w:ascii="Times New Roman" w:eastAsiaTheme="minorHAnsi" w:hAnsi="Times New Roman" w:cs="Times New Roman"/>
        </w:rPr>
        <w:t>The existing recommender systems contain a wealth of different types of information, which constitutes a heterogeneous information network [</w:t>
      </w:r>
      <w:r w:rsidR="00C3672C" w:rsidRPr="0091654D">
        <w:rPr>
          <w:rFonts w:ascii="Times New Roman" w:eastAsiaTheme="minorHAnsi" w:hAnsi="Times New Roman" w:cs="Times New Roman"/>
        </w:rPr>
        <w:t>5</w:t>
      </w:r>
      <w:r w:rsidRPr="0091654D">
        <w:rPr>
          <w:rFonts w:ascii="Times New Roman" w:eastAsiaTheme="minorHAnsi" w:hAnsi="Times New Roman" w:cs="Times New Roman"/>
        </w:rPr>
        <w:t xml:space="preserve">]. </w:t>
      </w:r>
      <w:r w:rsidR="006060C2" w:rsidRPr="0091654D">
        <w:rPr>
          <w:rFonts w:ascii="Times New Roman" w:eastAsiaTheme="minorHAnsi" w:hAnsi="Times New Roman" w:cs="Times New Roman"/>
        </w:rPr>
        <w:t>H</w:t>
      </w:r>
      <w:r w:rsidRPr="0091654D">
        <w:rPr>
          <w:rFonts w:ascii="Times New Roman" w:eastAsiaTheme="minorHAnsi" w:hAnsi="Times New Roman" w:cs="Times New Roman"/>
        </w:rPr>
        <w:t>eterogeneous information networks generally have nodes and links in the form of nodes and links, which reflect different semantic perspectives on user preference</w:t>
      </w:r>
      <w:r w:rsidR="00C3672C" w:rsidRPr="0091654D">
        <w:rPr>
          <w:rFonts w:ascii="Times New Roman" w:eastAsiaTheme="minorHAnsi" w:hAnsi="Times New Roman" w:cs="Times New Roman"/>
        </w:rPr>
        <w:t xml:space="preserve"> </w:t>
      </w:r>
      <w:r w:rsidRPr="0091654D">
        <w:rPr>
          <w:rFonts w:ascii="Times New Roman" w:eastAsiaTheme="minorHAnsi" w:hAnsi="Times New Roman" w:cs="Times New Roman"/>
        </w:rPr>
        <w:t>[</w:t>
      </w:r>
      <w:r w:rsidR="00C3672C" w:rsidRPr="0091654D">
        <w:rPr>
          <w:rFonts w:ascii="Times New Roman" w:eastAsiaTheme="minorHAnsi" w:hAnsi="Times New Roman" w:cs="Times New Roman"/>
        </w:rPr>
        <w:t>6</w:t>
      </w:r>
      <w:r w:rsidRPr="0091654D">
        <w:rPr>
          <w:rFonts w:ascii="Times New Roman" w:eastAsiaTheme="minorHAnsi" w:hAnsi="Times New Roman" w:cs="Times New Roman"/>
        </w:rPr>
        <w:t xml:space="preserve">]. </w:t>
      </w:r>
      <w:r w:rsidR="006060C2" w:rsidRPr="0091654D">
        <w:rPr>
          <w:rFonts w:ascii="Times New Roman" w:eastAsiaTheme="minorHAnsi" w:hAnsi="Times New Roman" w:cs="Times New Roman"/>
        </w:rPr>
        <w:t xml:space="preserve">The </w:t>
      </w:r>
      <w:r w:rsidRPr="0091654D">
        <w:rPr>
          <w:rFonts w:ascii="Times New Roman" w:eastAsiaTheme="minorHAnsi" w:hAnsi="Times New Roman" w:cs="Times New Roman"/>
        </w:rPr>
        <w:t xml:space="preserve">model </w:t>
      </w:r>
      <w:r w:rsidR="00DE2CBD" w:rsidRPr="0091654D">
        <w:rPr>
          <w:rFonts w:ascii="Times New Roman" w:eastAsiaTheme="minorHAnsi" w:hAnsi="Times New Roman" w:cs="Times New Roman"/>
        </w:rPr>
        <w:t xml:space="preserve">in </w:t>
      </w:r>
      <w:r w:rsidR="004D11BA" w:rsidRPr="0091654D">
        <w:rPr>
          <w:rFonts w:ascii="Times New Roman" w:eastAsiaTheme="minorHAnsi" w:hAnsi="Times New Roman" w:cs="Times New Roman"/>
        </w:rPr>
        <w:t xml:space="preserve">Sun </w:t>
      </w:r>
      <w:r w:rsidR="00F36EE1" w:rsidRPr="0091654D">
        <w:rPr>
          <w:rFonts w:ascii="Times New Roman" w:eastAsiaTheme="minorHAnsi" w:hAnsi="Times New Roman" w:cs="Times New Roman"/>
        </w:rPr>
        <w:t>et al.</w:t>
      </w:r>
      <w:r w:rsidR="004D11BA" w:rsidRPr="0091654D">
        <w:rPr>
          <w:rFonts w:ascii="Times New Roman" w:eastAsiaTheme="minorHAnsi" w:hAnsi="Times New Roman" w:cs="Times New Roman"/>
        </w:rPr>
        <w:t xml:space="preserve"> </w:t>
      </w:r>
      <w:r w:rsidR="00DE2CBD" w:rsidRPr="0091654D">
        <w:rPr>
          <w:rFonts w:ascii="Times New Roman" w:eastAsiaTheme="minorHAnsi" w:hAnsi="Times New Roman" w:cs="Times New Roman"/>
        </w:rPr>
        <w:t>[8]</w:t>
      </w:r>
      <w:r w:rsidR="00686CEB" w:rsidRPr="0091654D">
        <w:rPr>
          <w:rFonts w:ascii="Times New Roman" w:eastAsiaTheme="minorHAnsi" w:hAnsi="Times New Roman" w:cs="Times New Roman"/>
        </w:rPr>
        <w:t xml:space="preserve"> </w:t>
      </w:r>
      <w:r w:rsidRPr="0091654D">
        <w:rPr>
          <w:rFonts w:ascii="Times New Roman" w:eastAsiaTheme="minorHAnsi" w:hAnsi="Times New Roman" w:cs="Times New Roman"/>
        </w:rPr>
        <w:t>use matrix decomposition and factorization machine</w:t>
      </w:r>
      <w:r w:rsidR="00DE2CBD" w:rsidRPr="0091654D">
        <w:rPr>
          <w:rFonts w:ascii="Times New Roman" w:eastAsiaTheme="minorHAnsi" w:hAnsi="Times New Roman" w:cs="Times New Roman"/>
        </w:rPr>
        <w:t xml:space="preserve"> </w:t>
      </w:r>
      <w:r w:rsidRPr="0091654D">
        <w:rPr>
          <w:rFonts w:ascii="Times New Roman" w:eastAsiaTheme="minorHAnsi" w:hAnsi="Times New Roman" w:cs="Times New Roman"/>
        </w:rPr>
        <w:t>to learn the feature expression of users and items in different meta</w:t>
      </w:r>
      <w:r w:rsidR="00DE2CBD" w:rsidRPr="0091654D">
        <w:rPr>
          <w:rFonts w:ascii="Times New Roman" w:eastAsiaTheme="minorHAnsi" w:hAnsi="Times New Roman" w:cs="Times New Roman"/>
        </w:rPr>
        <w:t xml:space="preserve"> </w:t>
      </w:r>
      <w:r w:rsidRPr="0091654D">
        <w:rPr>
          <w:rFonts w:ascii="Times New Roman" w:eastAsiaTheme="minorHAnsi" w:hAnsi="Times New Roman" w:cs="Times New Roman"/>
        </w:rPr>
        <w:t>paths. It can only learn better for specific meta paths because the model has different learning abilities depending on the meta</w:t>
      </w:r>
      <w:r w:rsidR="00DE2CBD" w:rsidRPr="0091654D">
        <w:rPr>
          <w:rFonts w:ascii="Times New Roman" w:eastAsiaTheme="minorHAnsi" w:hAnsi="Times New Roman" w:cs="Times New Roman"/>
        </w:rPr>
        <w:t xml:space="preserve"> </w:t>
      </w:r>
      <w:r w:rsidRPr="0091654D">
        <w:rPr>
          <w:rFonts w:ascii="Times New Roman" w:eastAsiaTheme="minorHAnsi" w:hAnsi="Times New Roman" w:cs="Times New Roman"/>
        </w:rPr>
        <w:t>path</w:t>
      </w:r>
      <w:r w:rsidR="00684FBE" w:rsidRPr="0091654D">
        <w:rPr>
          <w:rFonts w:ascii="Times New Roman" w:eastAsiaTheme="minorHAnsi" w:hAnsi="Times New Roman" w:cs="Times New Roman"/>
        </w:rPr>
        <w:t>s</w:t>
      </w:r>
      <w:r w:rsidRPr="0091654D">
        <w:rPr>
          <w:rFonts w:ascii="Times New Roman" w:eastAsiaTheme="minorHAnsi" w:hAnsi="Times New Roman" w:cs="Times New Roman"/>
        </w:rPr>
        <w:t xml:space="preserve">. </w:t>
      </w:r>
      <w:r w:rsidR="00F36EE1" w:rsidRPr="0091654D">
        <w:rPr>
          <w:rFonts w:ascii="Times New Roman" w:eastAsiaTheme="minorHAnsi" w:hAnsi="Times New Roman" w:cs="Times New Roman"/>
        </w:rPr>
        <w:t xml:space="preserve">Chang et al. </w:t>
      </w:r>
      <w:r w:rsidRPr="0091654D">
        <w:rPr>
          <w:rFonts w:ascii="Times New Roman" w:eastAsiaTheme="minorHAnsi" w:hAnsi="Times New Roman" w:cs="Times New Roman"/>
        </w:rPr>
        <w:t>[</w:t>
      </w:r>
      <w:r w:rsidR="00C3672C" w:rsidRPr="0091654D">
        <w:rPr>
          <w:rFonts w:ascii="Times New Roman" w:eastAsiaTheme="minorHAnsi" w:hAnsi="Times New Roman" w:cs="Times New Roman"/>
        </w:rPr>
        <w:t>9</w:t>
      </w:r>
      <w:r w:rsidRPr="0091654D">
        <w:rPr>
          <w:rFonts w:ascii="Times New Roman" w:eastAsiaTheme="minorHAnsi" w:hAnsi="Times New Roman" w:cs="Times New Roman"/>
        </w:rPr>
        <w:t xml:space="preserve">] construct a heterogeneous information network model, such as defining a network model on Yelp dataset through node types user, review, word, Etc. A proposal was then to define the semantic information association between two nodes located on two different meta paths using </w:t>
      </w:r>
      <w:r w:rsidR="005A5927" w:rsidRPr="0091654D">
        <w:rPr>
          <w:rFonts w:ascii="Times New Roman" w:eastAsiaTheme="minorHAnsi" w:hAnsi="Times New Roman" w:cs="Times New Roman" w:hint="eastAsia"/>
        </w:rPr>
        <w:t>the</w:t>
      </w:r>
      <w:r w:rsidR="005A5927" w:rsidRPr="0091654D">
        <w:rPr>
          <w:rFonts w:ascii="Times New Roman" w:eastAsiaTheme="minorHAnsi" w:hAnsi="Times New Roman" w:cs="Times New Roman"/>
        </w:rPr>
        <w:t xml:space="preserve"> </w:t>
      </w:r>
      <w:proofErr w:type="spellStart"/>
      <w:r w:rsidR="00C3672C" w:rsidRPr="0091654D">
        <w:rPr>
          <w:rFonts w:ascii="Times New Roman" w:eastAsiaTheme="minorHAnsi" w:hAnsi="Times New Roman" w:cs="Times New Roman"/>
        </w:rPr>
        <w:t>P</w:t>
      </w:r>
      <w:r w:rsidRPr="0091654D">
        <w:rPr>
          <w:rFonts w:ascii="Times New Roman" w:eastAsiaTheme="minorHAnsi" w:hAnsi="Times New Roman" w:cs="Times New Roman"/>
        </w:rPr>
        <w:t>ath</w:t>
      </w:r>
      <w:r w:rsidR="00C3672C" w:rsidRPr="0091654D">
        <w:rPr>
          <w:rFonts w:ascii="Times New Roman" w:eastAsiaTheme="minorHAnsi" w:hAnsi="Times New Roman" w:cs="Times New Roman"/>
        </w:rPr>
        <w:t>S</w:t>
      </w:r>
      <w:r w:rsidRPr="0091654D">
        <w:rPr>
          <w:rFonts w:ascii="Times New Roman" w:eastAsiaTheme="minorHAnsi" w:hAnsi="Times New Roman" w:cs="Times New Roman"/>
        </w:rPr>
        <w:t>im</w:t>
      </w:r>
      <w:proofErr w:type="spellEnd"/>
      <w:r w:rsidRPr="0091654D">
        <w:rPr>
          <w:rFonts w:ascii="Times New Roman" w:eastAsiaTheme="minorHAnsi" w:hAnsi="Times New Roman" w:cs="Times New Roman"/>
        </w:rPr>
        <w:t xml:space="preserve"> algorithm. </w:t>
      </w:r>
      <w:r w:rsidR="00F36EE1" w:rsidRPr="0091654D">
        <w:rPr>
          <w:rFonts w:ascii="Times New Roman" w:eastAsiaTheme="minorHAnsi" w:hAnsi="Times New Roman" w:cs="Times New Roman"/>
        </w:rPr>
        <w:t>Prabhu</w:t>
      </w:r>
      <w:r w:rsidR="00374E6B" w:rsidRPr="0091654D">
        <w:rPr>
          <w:rFonts w:ascii="Times New Roman" w:eastAsiaTheme="minorHAnsi" w:hAnsi="Times New Roman" w:cs="Times New Roman"/>
        </w:rPr>
        <w:t xml:space="preserve"> et al.</w:t>
      </w:r>
      <w:r w:rsidR="00F36EE1" w:rsidRPr="0091654D">
        <w:rPr>
          <w:rFonts w:ascii="Times New Roman" w:eastAsiaTheme="minorHAnsi" w:hAnsi="Times New Roman" w:cs="Times New Roman"/>
        </w:rPr>
        <w:t xml:space="preserve"> </w:t>
      </w:r>
      <w:r w:rsidRPr="0091654D">
        <w:rPr>
          <w:rFonts w:ascii="Times New Roman" w:eastAsiaTheme="minorHAnsi" w:hAnsi="Times New Roman" w:cs="Times New Roman"/>
        </w:rPr>
        <w:t>[</w:t>
      </w:r>
      <w:r w:rsidR="00C3672C" w:rsidRPr="0091654D">
        <w:rPr>
          <w:rFonts w:ascii="Times New Roman" w:eastAsiaTheme="minorHAnsi" w:hAnsi="Times New Roman" w:cs="Times New Roman"/>
        </w:rPr>
        <w:t>10</w:t>
      </w:r>
      <w:r w:rsidRPr="0091654D">
        <w:rPr>
          <w:rFonts w:ascii="Times New Roman" w:eastAsiaTheme="minorHAnsi" w:hAnsi="Times New Roman" w:cs="Times New Roman"/>
        </w:rPr>
        <w:t xml:space="preserve">] propose a method to learn the feature representation of various types of nodes by deep heterogeneous network embedding. The model uses </w:t>
      </w:r>
      <w:r w:rsidR="007F28C1" w:rsidRPr="0091654D">
        <w:rPr>
          <w:rFonts w:ascii="Times New Roman" w:eastAsiaTheme="minorHAnsi" w:hAnsi="Times New Roman" w:cs="Times New Roman"/>
        </w:rPr>
        <w:t xml:space="preserve">a </w:t>
      </w:r>
      <w:r w:rsidRPr="0091654D">
        <w:rPr>
          <w:rFonts w:ascii="Times New Roman" w:eastAsiaTheme="minorHAnsi" w:hAnsi="Times New Roman" w:cs="Times New Roman"/>
        </w:rPr>
        <w:t>Convolutional Neural Network and full</w:t>
      </w:r>
      <w:r w:rsidR="007F28C1" w:rsidRPr="0091654D">
        <w:rPr>
          <w:rFonts w:ascii="Times New Roman" w:eastAsiaTheme="minorHAnsi" w:hAnsi="Times New Roman" w:cs="Times New Roman"/>
        </w:rPr>
        <w:t>y</w:t>
      </w:r>
      <w:r w:rsidRPr="0091654D">
        <w:rPr>
          <w:rFonts w:ascii="Times New Roman" w:eastAsiaTheme="minorHAnsi" w:hAnsi="Times New Roman" w:cs="Times New Roman"/>
        </w:rPr>
        <w:t xml:space="preserve"> connected layer to learn the embedding of images and text. </w:t>
      </w:r>
    </w:p>
    <w:p w14:paraId="27F44E2F" w14:textId="4EFC4668" w:rsidR="00071D51" w:rsidRPr="0091654D" w:rsidRDefault="00132EC9" w:rsidP="00071D51">
      <w:pPr>
        <w:rPr>
          <w:rFonts w:ascii="Times New Roman" w:eastAsiaTheme="minorHAnsi" w:hAnsi="Times New Roman" w:cs="Times New Roman"/>
        </w:rPr>
      </w:pPr>
      <w:r w:rsidRPr="0091654D">
        <w:rPr>
          <w:rFonts w:ascii="Times New Roman" w:eastAsiaTheme="minorHAnsi" w:hAnsi="Times New Roman" w:cs="Times New Roman"/>
        </w:rPr>
        <w:t>However, the above</w:t>
      </w:r>
      <w:r w:rsidR="007F28C1" w:rsidRPr="0091654D">
        <w:rPr>
          <w:rFonts w:ascii="Times New Roman" w:eastAsiaTheme="minorHAnsi" w:hAnsi="Times New Roman" w:cs="Times New Roman"/>
        </w:rPr>
        <w:t>-mentioned</w:t>
      </w:r>
      <w:r w:rsidRPr="0091654D">
        <w:rPr>
          <w:rFonts w:ascii="Times New Roman" w:eastAsiaTheme="minorHAnsi" w:hAnsi="Times New Roman" w:cs="Times New Roman"/>
        </w:rPr>
        <w:t xml:space="preserve"> methods have </w:t>
      </w:r>
      <w:r w:rsidR="000B1A1D" w:rsidRPr="0091654D">
        <w:rPr>
          <w:rFonts w:ascii="Times New Roman" w:eastAsiaTheme="minorHAnsi" w:hAnsi="Times New Roman" w:cs="Times New Roman" w:hint="eastAsia"/>
        </w:rPr>
        <w:t>four</w:t>
      </w:r>
      <w:r w:rsidRPr="0091654D">
        <w:rPr>
          <w:rFonts w:ascii="Times New Roman" w:eastAsiaTheme="minorHAnsi" w:hAnsi="Times New Roman" w:cs="Times New Roman"/>
        </w:rPr>
        <w:t xml:space="preserve"> shortcomings:</w:t>
      </w:r>
    </w:p>
    <w:p w14:paraId="6268300C" w14:textId="3F655447" w:rsidR="00071D51" w:rsidRPr="0091654D" w:rsidRDefault="00132EC9" w:rsidP="0053616E">
      <w:pPr>
        <w:pStyle w:val="a3"/>
        <w:numPr>
          <w:ilvl w:val="0"/>
          <w:numId w:val="3"/>
        </w:numPr>
        <w:ind w:firstLineChars="0"/>
        <w:rPr>
          <w:rFonts w:ascii="Times New Roman" w:eastAsiaTheme="minorHAnsi" w:hAnsi="Times New Roman" w:cs="Times New Roman"/>
          <w:sz w:val="24"/>
        </w:rPr>
      </w:pPr>
      <w:r w:rsidRPr="0091654D">
        <w:rPr>
          <w:rFonts w:ascii="Times New Roman" w:eastAsiaTheme="minorHAnsi" w:hAnsi="Times New Roman" w:cs="Times New Roman"/>
          <w:sz w:val="24"/>
        </w:rPr>
        <w:t>When modeling user preferences using a binary relationship between a user and an item, the assumption is that the user</w:t>
      </w:r>
      <w:r w:rsidR="00F341B4" w:rsidRPr="0091654D">
        <w:rPr>
          <w:rFonts w:ascii="Times New Roman" w:eastAsiaTheme="minorHAnsi" w:hAnsi="Times New Roman" w:cs="Times New Roman"/>
          <w:sz w:val="24"/>
        </w:rPr>
        <w:t>’</w:t>
      </w:r>
      <w:r w:rsidRPr="0091654D">
        <w:rPr>
          <w:rFonts w:ascii="Times New Roman" w:eastAsiaTheme="minorHAnsi" w:hAnsi="Times New Roman" w:cs="Times New Roman"/>
          <w:sz w:val="24"/>
        </w:rPr>
        <w:t>s preferences are flat, ignoring the hierarchical relationship between user intentions and preferences.</w:t>
      </w:r>
    </w:p>
    <w:p w14:paraId="2A2D1D1C" w14:textId="488576A4" w:rsidR="00EE3507" w:rsidRPr="0091654D" w:rsidRDefault="00132EC9" w:rsidP="0053616E">
      <w:pPr>
        <w:pStyle w:val="a3"/>
        <w:numPr>
          <w:ilvl w:val="0"/>
          <w:numId w:val="3"/>
        </w:numPr>
        <w:ind w:firstLineChars="0"/>
        <w:rPr>
          <w:rFonts w:ascii="Times New Roman" w:eastAsiaTheme="minorHAnsi" w:hAnsi="Times New Roman" w:cs="Times New Roman"/>
          <w:sz w:val="24"/>
        </w:rPr>
      </w:pPr>
      <w:r w:rsidRPr="0091654D">
        <w:rPr>
          <w:rFonts w:ascii="Times New Roman" w:eastAsiaTheme="minorHAnsi" w:hAnsi="Times New Roman" w:cs="Times New Roman"/>
          <w:sz w:val="24"/>
        </w:rPr>
        <w:t>I</w:t>
      </w:r>
      <w:r w:rsidR="00081A8B" w:rsidRPr="0091654D">
        <w:rPr>
          <w:rFonts w:ascii="Times New Roman" w:eastAsiaTheme="minorHAnsi" w:hAnsi="Times New Roman" w:cs="Times New Roman" w:hint="eastAsia"/>
          <w:sz w:val="24"/>
        </w:rPr>
        <w:t>d</w:t>
      </w:r>
      <w:r w:rsidR="00081A8B" w:rsidRPr="0091654D">
        <w:rPr>
          <w:rFonts w:ascii="Times New Roman" w:eastAsiaTheme="minorHAnsi" w:hAnsi="Times New Roman" w:cs="Times New Roman"/>
          <w:sz w:val="24"/>
        </w:rPr>
        <w:t>entify</w:t>
      </w:r>
      <w:r w:rsidR="00BD1E77" w:rsidRPr="0091654D">
        <w:rPr>
          <w:rFonts w:ascii="Times New Roman" w:eastAsiaTheme="minorHAnsi" w:hAnsi="Times New Roman" w:cs="Times New Roman"/>
          <w:sz w:val="24"/>
        </w:rPr>
        <w:t>ing</w:t>
      </w:r>
      <w:r w:rsidR="00081A8B" w:rsidRPr="0091654D">
        <w:rPr>
          <w:rFonts w:ascii="Times New Roman" w:eastAsiaTheme="minorHAnsi" w:hAnsi="Times New Roman" w:cs="Times New Roman"/>
          <w:sz w:val="24"/>
        </w:rPr>
        <w:t xml:space="preserve"> semantic heterogeneity between various types of nodes and relationships is difficult when modeling </w:t>
      </w:r>
      <w:r w:rsidR="00081A8B" w:rsidRPr="0091654D">
        <w:rPr>
          <w:rFonts w:ascii="Times New Roman" w:eastAsiaTheme="minorHAnsi" w:hAnsi="Times New Roman" w:cs="Times New Roman" w:hint="eastAsia"/>
          <w:sz w:val="24"/>
        </w:rPr>
        <w:t>them</w:t>
      </w:r>
      <w:r w:rsidR="00081A8B" w:rsidRPr="0091654D">
        <w:rPr>
          <w:rFonts w:ascii="Times New Roman" w:eastAsiaTheme="minorHAnsi" w:hAnsi="Times New Roman" w:cs="Times New Roman"/>
          <w:sz w:val="24"/>
        </w:rPr>
        <w:t xml:space="preserve"> in a shared feature space.</w:t>
      </w:r>
      <w:r w:rsidRPr="0091654D">
        <w:rPr>
          <w:rFonts w:ascii="Times New Roman" w:eastAsiaTheme="minorHAnsi" w:hAnsi="Times New Roman" w:cs="Times New Roman"/>
          <w:sz w:val="24"/>
        </w:rPr>
        <w:t xml:space="preserve"> </w:t>
      </w:r>
    </w:p>
    <w:p w14:paraId="434AE765" w14:textId="77777777" w:rsidR="000B1A1D" w:rsidRPr="0091654D" w:rsidRDefault="00132EC9" w:rsidP="0053616E">
      <w:pPr>
        <w:pStyle w:val="a3"/>
        <w:numPr>
          <w:ilvl w:val="0"/>
          <w:numId w:val="3"/>
        </w:numPr>
        <w:ind w:firstLineChars="0"/>
        <w:rPr>
          <w:rFonts w:ascii="Times New Roman" w:eastAsiaTheme="minorHAnsi" w:hAnsi="Times New Roman" w:cs="Times New Roman"/>
          <w:sz w:val="24"/>
        </w:rPr>
      </w:pPr>
      <w:r w:rsidRPr="0091654D">
        <w:rPr>
          <w:rFonts w:ascii="Times New Roman" w:eastAsiaTheme="minorHAnsi" w:hAnsi="Times New Roman" w:cs="Times New Roman"/>
          <w:sz w:val="24"/>
        </w:rPr>
        <w:t xml:space="preserve">Fine-grained learning of node representation based on particular relationships does not quite exist. </w:t>
      </w:r>
    </w:p>
    <w:p w14:paraId="520835D1" w14:textId="721C508B" w:rsidR="00071D51" w:rsidRPr="0091654D" w:rsidRDefault="00132EC9" w:rsidP="0053616E">
      <w:pPr>
        <w:pStyle w:val="a3"/>
        <w:numPr>
          <w:ilvl w:val="0"/>
          <w:numId w:val="3"/>
        </w:numPr>
        <w:ind w:firstLineChars="0"/>
        <w:rPr>
          <w:rFonts w:ascii="Times New Roman" w:eastAsiaTheme="minorHAnsi" w:hAnsi="Times New Roman" w:cs="Times New Roman"/>
          <w:sz w:val="24"/>
        </w:rPr>
      </w:pPr>
      <w:r w:rsidRPr="0091654D">
        <w:rPr>
          <w:rFonts w:ascii="Times New Roman" w:eastAsiaTheme="minorHAnsi" w:hAnsi="Times New Roman" w:cs="Times New Roman"/>
          <w:sz w:val="24"/>
        </w:rPr>
        <w:t>Distinct link relationships may correlate to different features of node properties.</w:t>
      </w:r>
    </w:p>
    <w:p w14:paraId="20057DA0" w14:textId="2D5EF8A4" w:rsidR="00071D51" w:rsidRPr="0091654D" w:rsidRDefault="006B12D9" w:rsidP="00071D51">
      <w:pPr>
        <w:rPr>
          <w:rFonts w:ascii="Times New Roman" w:eastAsiaTheme="minorHAnsi" w:hAnsi="Times New Roman" w:cs="Times New Roman"/>
        </w:rPr>
      </w:pPr>
      <w:r w:rsidRPr="0091654D">
        <w:rPr>
          <w:rFonts w:ascii="Times New Roman" w:eastAsiaTheme="minorHAnsi" w:hAnsi="Times New Roman" w:cs="Times New Roman"/>
        </w:rPr>
        <w:t>In t</w:t>
      </w:r>
      <w:r w:rsidR="000B1A1D" w:rsidRPr="0091654D">
        <w:rPr>
          <w:rFonts w:ascii="Times New Roman" w:eastAsiaTheme="minorHAnsi" w:hAnsi="Times New Roman" w:cs="Times New Roman" w:hint="eastAsia"/>
        </w:rPr>
        <w:t>his</w:t>
      </w:r>
      <w:r w:rsidR="00132EC9" w:rsidRPr="0091654D">
        <w:rPr>
          <w:rFonts w:ascii="Times New Roman" w:eastAsiaTheme="minorHAnsi" w:hAnsi="Times New Roman" w:cs="Times New Roman"/>
        </w:rPr>
        <w:t xml:space="preserve"> paper, based on relation-aware heterogeneous information network embedding, we propose hierarchical intention and preference modeling for Sequential Recommendation. We make the nodes that hold the relationship close to each other and the nodes that weakly hold or do not hold the relationship far away by projecting each relationship and corresponding node in the heterogeneous information network into the relationship specific semantic space rather than the public space. To integrate disparate information, we create a relation-aware attention layer that personalizes the influence of different connections on node representation learning. We model hierarchical user intention and preference based on multi-relational node embedding </w:t>
      </w:r>
      <w:r w:rsidR="00132EC9" w:rsidRPr="0091654D">
        <w:rPr>
          <w:rFonts w:ascii="Times New Roman" w:eastAsiaTheme="minorHAnsi" w:hAnsi="Times New Roman" w:cs="Times New Roman"/>
        </w:rPr>
        <w:lastRenderedPageBreak/>
        <w:t>learned in a heterogeneous information network. We adopt high-level user-category decision-making to understand users</w:t>
      </w:r>
      <w:r w:rsidR="00F341B4" w:rsidRPr="0091654D">
        <w:rPr>
          <w:rFonts w:ascii="Times New Roman" w:eastAsiaTheme="minorHAnsi" w:hAnsi="Times New Roman" w:cs="Times New Roman"/>
        </w:rPr>
        <w:t>’</w:t>
      </w:r>
      <w:r w:rsidR="00132EC9" w:rsidRPr="0091654D">
        <w:rPr>
          <w:rFonts w:ascii="Times New Roman" w:eastAsiaTheme="minorHAnsi" w:hAnsi="Times New Roman" w:cs="Times New Roman"/>
        </w:rPr>
        <w:t xml:space="preserve"> category intention and specific preferences within the intention. The model </w:t>
      </w:r>
      <w:r w:rsidR="005C6E8F" w:rsidRPr="0091654D">
        <w:rPr>
          <w:rFonts w:ascii="Times New Roman" w:eastAsiaTheme="minorHAnsi" w:hAnsi="Times New Roman" w:cs="Times New Roman"/>
        </w:rPr>
        <w:t xml:space="preserve">ranks </w:t>
      </w:r>
      <w:r w:rsidR="00132EC9" w:rsidRPr="0091654D">
        <w:rPr>
          <w:rFonts w:ascii="Times New Roman" w:eastAsiaTheme="minorHAnsi" w:hAnsi="Times New Roman" w:cs="Times New Roman"/>
        </w:rPr>
        <w:t>and recommends items depending on their learned preference degree</w:t>
      </w:r>
      <w:r w:rsidR="00A02C64" w:rsidRPr="0091654D">
        <w:rPr>
          <w:rFonts w:ascii="Times New Roman" w:eastAsiaTheme="minorHAnsi" w:hAnsi="Times New Roman" w:cs="Times New Roman"/>
        </w:rPr>
        <w:t xml:space="preserve"> which is </w:t>
      </w:r>
      <w:r w:rsidR="00C849FF" w:rsidRPr="0091654D">
        <w:rPr>
          <w:rFonts w:ascii="Times New Roman" w:eastAsiaTheme="minorHAnsi" w:hAnsi="Times New Roman" w:cs="Times New Roman"/>
        </w:rPr>
        <w:t>explainable</w:t>
      </w:r>
      <w:r w:rsidR="00132EC9" w:rsidRPr="0091654D">
        <w:rPr>
          <w:rFonts w:ascii="Times New Roman" w:eastAsiaTheme="minorHAnsi" w:hAnsi="Times New Roman" w:cs="Times New Roman"/>
        </w:rPr>
        <w:t>.</w:t>
      </w:r>
    </w:p>
    <w:p w14:paraId="0DB12FC8" w14:textId="77777777" w:rsidR="00071D51" w:rsidRPr="0091654D" w:rsidRDefault="00132EC9" w:rsidP="00071D51">
      <w:pPr>
        <w:rPr>
          <w:rFonts w:ascii="Times New Roman" w:eastAsiaTheme="minorHAnsi" w:hAnsi="Times New Roman" w:cs="Times New Roman"/>
        </w:rPr>
      </w:pPr>
      <w:r w:rsidRPr="0091654D">
        <w:rPr>
          <w:rFonts w:ascii="Times New Roman" w:eastAsiaTheme="minorHAnsi" w:hAnsi="Times New Roman" w:cs="Times New Roman"/>
        </w:rPr>
        <w:t xml:space="preserve">Our contributions mainly include the following </w:t>
      </w:r>
      <w:r w:rsidR="00877C21" w:rsidRPr="0091654D">
        <w:rPr>
          <w:rFonts w:ascii="Times New Roman" w:eastAsiaTheme="minorHAnsi" w:hAnsi="Times New Roman" w:cs="Times New Roman"/>
        </w:rPr>
        <w:t>four</w:t>
      </w:r>
      <w:r w:rsidRPr="0091654D">
        <w:rPr>
          <w:rFonts w:ascii="Times New Roman" w:eastAsiaTheme="minorHAnsi" w:hAnsi="Times New Roman" w:cs="Times New Roman"/>
        </w:rPr>
        <w:t xml:space="preserve"> aspects:</w:t>
      </w:r>
    </w:p>
    <w:p w14:paraId="6182B829" w14:textId="1400BD16" w:rsidR="00071D51" w:rsidRPr="0091654D" w:rsidRDefault="00C23F07" w:rsidP="0053616E">
      <w:pPr>
        <w:pStyle w:val="a3"/>
        <w:numPr>
          <w:ilvl w:val="0"/>
          <w:numId w:val="5"/>
        </w:numPr>
        <w:ind w:firstLineChars="0"/>
        <w:rPr>
          <w:rFonts w:ascii="Times New Roman" w:eastAsiaTheme="minorHAnsi" w:hAnsi="Times New Roman" w:cs="Times New Roman"/>
          <w:sz w:val="24"/>
        </w:rPr>
      </w:pPr>
      <w:r w:rsidRPr="0091654D">
        <w:rPr>
          <w:rFonts w:ascii="Times New Roman" w:eastAsiaTheme="minorHAnsi" w:hAnsi="Times New Roman" w:cs="Times New Roman"/>
          <w:sz w:val="24"/>
        </w:rPr>
        <w:t>W</w:t>
      </w:r>
      <w:r w:rsidR="00132EC9" w:rsidRPr="0091654D">
        <w:rPr>
          <w:rFonts w:ascii="Times New Roman" w:eastAsiaTheme="minorHAnsi" w:hAnsi="Times New Roman" w:cs="Times New Roman"/>
          <w:sz w:val="24"/>
        </w:rPr>
        <w:t>e apply relation-aware heterogeneous information network embedding to</w:t>
      </w:r>
      <w:r w:rsidR="001D508A" w:rsidRPr="0091654D">
        <w:rPr>
          <w:rFonts w:ascii="Times New Roman" w:eastAsiaTheme="minorHAnsi" w:hAnsi="Times New Roman" w:cs="Times New Roman"/>
          <w:sz w:val="24"/>
        </w:rPr>
        <w:t xml:space="preserve"> </w:t>
      </w:r>
      <w:r w:rsidR="001D508A" w:rsidRPr="0091654D">
        <w:rPr>
          <w:rFonts w:ascii="Times New Roman" w:eastAsiaTheme="minorHAnsi" w:hAnsi="Times New Roman" w:cs="Times New Roman" w:hint="eastAsia"/>
          <w:kern w:val="0"/>
          <w:sz w:val="24"/>
        </w:rPr>
        <w:t>generate</w:t>
      </w:r>
      <w:r w:rsidR="001D508A" w:rsidRPr="0091654D">
        <w:rPr>
          <w:rFonts w:ascii="Times New Roman" w:eastAsiaTheme="minorHAnsi" w:hAnsi="Times New Roman" w:cs="Times New Roman"/>
          <w:kern w:val="0"/>
          <w:sz w:val="24"/>
        </w:rPr>
        <w:t xml:space="preserve"> distinct node </w:t>
      </w:r>
      <w:r w:rsidR="001D508A" w:rsidRPr="0091654D">
        <w:rPr>
          <w:rFonts w:ascii="Times New Roman" w:eastAsiaTheme="minorHAnsi" w:hAnsi="Times New Roman" w:cs="Times New Roman" w:hint="eastAsia"/>
          <w:kern w:val="0"/>
          <w:sz w:val="24"/>
        </w:rPr>
        <w:t>embedding</w:t>
      </w:r>
      <w:r w:rsidR="001D508A" w:rsidRPr="0091654D">
        <w:rPr>
          <w:rFonts w:ascii="Times New Roman" w:eastAsiaTheme="minorHAnsi" w:hAnsi="Times New Roman" w:cs="Times New Roman"/>
          <w:kern w:val="0"/>
          <w:sz w:val="24"/>
        </w:rPr>
        <w:t xml:space="preserve"> that has diverse relationships among user-item-category</w:t>
      </w:r>
      <w:r w:rsidRPr="0091654D">
        <w:rPr>
          <w:rFonts w:ascii="Times New Roman" w:eastAsiaTheme="minorHAnsi" w:hAnsi="Times New Roman" w:cs="Times New Roman"/>
          <w:kern w:val="0"/>
          <w:sz w:val="24"/>
        </w:rPr>
        <w:t>.</w:t>
      </w:r>
    </w:p>
    <w:p w14:paraId="6EDFF90C" w14:textId="77777777" w:rsidR="00071D51" w:rsidRPr="0091654D" w:rsidRDefault="00132EC9" w:rsidP="0053616E">
      <w:pPr>
        <w:pStyle w:val="a3"/>
        <w:numPr>
          <w:ilvl w:val="0"/>
          <w:numId w:val="5"/>
        </w:numPr>
        <w:ind w:firstLineChars="0"/>
        <w:rPr>
          <w:rFonts w:ascii="Times New Roman" w:eastAsiaTheme="minorHAnsi" w:hAnsi="Times New Roman" w:cs="Times New Roman"/>
          <w:sz w:val="24"/>
        </w:rPr>
      </w:pPr>
      <w:r w:rsidRPr="0091654D">
        <w:rPr>
          <w:rFonts w:ascii="Times New Roman" w:eastAsiaTheme="minorHAnsi" w:hAnsi="Times New Roman" w:cs="Times New Roman"/>
          <w:sz w:val="24"/>
        </w:rPr>
        <w:t>We propose a relation-aware attention mechanism to learn the varied effects of different relationships on the representation of distinct node features.</w:t>
      </w:r>
    </w:p>
    <w:p w14:paraId="216240BD" w14:textId="637FB422" w:rsidR="001D508A" w:rsidRPr="0091654D" w:rsidRDefault="00132EC9" w:rsidP="0053616E">
      <w:pPr>
        <w:pStyle w:val="a3"/>
        <w:numPr>
          <w:ilvl w:val="0"/>
          <w:numId w:val="5"/>
        </w:numPr>
        <w:ind w:firstLineChars="0"/>
        <w:rPr>
          <w:rFonts w:ascii="Times New Roman" w:eastAsiaTheme="minorHAnsi" w:hAnsi="Times New Roman" w:cs="Times New Roman"/>
          <w:sz w:val="24"/>
        </w:rPr>
      </w:pPr>
      <w:r w:rsidRPr="0091654D">
        <w:rPr>
          <w:rFonts w:ascii="Times New Roman" w:eastAsiaTheme="minorHAnsi" w:hAnsi="Times New Roman" w:cs="Times New Roman"/>
          <w:kern w:val="0"/>
          <w:sz w:val="24"/>
        </w:rPr>
        <w:t>We construct a hierarchical tree of user intention and infer the possible user intentions and preferences.</w:t>
      </w:r>
    </w:p>
    <w:p w14:paraId="515A6468" w14:textId="26C31817" w:rsidR="00071D51" w:rsidRPr="0091654D" w:rsidRDefault="007F159D" w:rsidP="0053616E">
      <w:pPr>
        <w:pStyle w:val="a3"/>
        <w:numPr>
          <w:ilvl w:val="0"/>
          <w:numId w:val="5"/>
        </w:numPr>
        <w:ind w:firstLineChars="0"/>
        <w:rPr>
          <w:rFonts w:ascii="Times New Roman" w:eastAsiaTheme="minorHAnsi" w:hAnsi="Times New Roman" w:cs="Times New Roman"/>
          <w:sz w:val="24"/>
        </w:rPr>
      </w:pPr>
      <w:r w:rsidRPr="0091654D">
        <w:rPr>
          <w:rFonts w:ascii="Times New Roman" w:eastAsiaTheme="minorHAnsi" w:hAnsi="Times New Roman" w:cs="Times New Roman"/>
          <w:sz w:val="24"/>
        </w:rPr>
        <w:t xml:space="preserve">We evaluate our </w:t>
      </w:r>
      <w:r w:rsidR="000F39F2" w:rsidRPr="0091654D">
        <w:rPr>
          <w:rFonts w:ascii="Times New Roman" w:eastAsiaTheme="minorHAnsi" w:hAnsi="Times New Roman" w:cs="Times New Roman"/>
          <w:sz w:val="24"/>
        </w:rPr>
        <w:t xml:space="preserve">method on three real-world datasets, </w:t>
      </w:r>
      <w:r w:rsidR="00264FD6" w:rsidRPr="0091654D">
        <w:rPr>
          <w:rFonts w:ascii="Times New Roman" w:eastAsiaTheme="minorHAnsi" w:hAnsi="Times New Roman" w:cs="Times New Roman"/>
          <w:sz w:val="24"/>
        </w:rPr>
        <w:t>and the results demonstrate that the proposed model outperforms</w:t>
      </w:r>
      <w:r w:rsidR="00625862" w:rsidRPr="0091654D">
        <w:rPr>
          <w:rFonts w:ascii="Times New Roman" w:eastAsiaTheme="minorHAnsi" w:hAnsi="Times New Roman" w:cs="Times New Roman"/>
          <w:sz w:val="24"/>
        </w:rPr>
        <w:t xml:space="preserve"> the baseline methods</w:t>
      </w:r>
      <w:r w:rsidR="00132EC9" w:rsidRPr="0091654D">
        <w:rPr>
          <w:rFonts w:ascii="Times New Roman" w:eastAsiaTheme="minorHAnsi" w:hAnsi="Times New Roman" w:cs="Times New Roman"/>
          <w:sz w:val="24"/>
        </w:rPr>
        <w:t>.</w:t>
      </w:r>
    </w:p>
    <w:p w14:paraId="58EEB128" w14:textId="46ECA489" w:rsidR="00E11973" w:rsidRPr="0091654D" w:rsidRDefault="00E11973" w:rsidP="00E11973">
      <w:pPr>
        <w:rPr>
          <w:rFonts w:ascii="Times New Roman" w:eastAsiaTheme="minorHAnsi" w:hAnsi="Times New Roman" w:cs="Times New Roman"/>
        </w:rPr>
      </w:pPr>
      <w:r w:rsidRPr="0091654D">
        <w:rPr>
          <w:rFonts w:ascii="Times New Roman" w:eastAsiaTheme="minorHAnsi" w:hAnsi="Times New Roman" w:cs="Times New Roman"/>
        </w:rPr>
        <w:t>This paper is organized as follows: section 2 reviews related work which lead</w:t>
      </w:r>
      <w:r w:rsidR="00E41E38" w:rsidRPr="0091654D">
        <w:rPr>
          <w:rFonts w:ascii="Times New Roman" w:eastAsiaTheme="minorHAnsi" w:hAnsi="Times New Roman" w:cs="Times New Roman"/>
        </w:rPr>
        <w:t>s</w:t>
      </w:r>
      <w:r w:rsidRPr="0091654D">
        <w:rPr>
          <w:rFonts w:ascii="Times New Roman" w:eastAsiaTheme="minorHAnsi" w:hAnsi="Times New Roman" w:cs="Times New Roman"/>
        </w:rPr>
        <w:t xml:space="preserve"> to our proposed model in sections 3</w:t>
      </w:r>
      <w:r w:rsidR="002A75DE" w:rsidRPr="0091654D">
        <w:rPr>
          <w:rFonts w:ascii="Times New Roman" w:eastAsiaTheme="minorHAnsi" w:hAnsi="Times New Roman" w:cs="Times New Roman"/>
        </w:rPr>
        <w:t>; s</w:t>
      </w:r>
      <w:r w:rsidR="00FF6471" w:rsidRPr="0091654D">
        <w:rPr>
          <w:rFonts w:ascii="Times New Roman" w:eastAsiaTheme="minorHAnsi" w:hAnsi="Times New Roman" w:cs="Times New Roman"/>
        </w:rPr>
        <w:t xml:space="preserve">ection 4 </w:t>
      </w:r>
      <w:r w:rsidR="00DD5720" w:rsidRPr="0091654D">
        <w:rPr>
          <w:rFonts w:ascii="Times New Roman" w:eastAsiaTheme="minorHAnsi" w:hAnsi="Times New Roman" w:cs="Times New Roman"/>
        </w:rPr>
        <w:t xml:space="preserve">details </w:t>
      </w:r>
      <w:r w:rsidR="00255ED8" w:rsidRPr="0091654D">
        <w:rPr>
          <w:rFonts w:ascii="Times New Roman" w:eastAsiaTheme="minorHAnsi" w:hAnsi="Times New Roman" w:cs="Times New Roman"/>
        </w:rPr>
        <w:t xml:space="preserve">experiments and </w:t>
      </w:r>
      <w:r w:rsidR="009044C4" w:rsidRPr="0091654D">
        <w:rPr>
          <w:rFonts w:ascii="Times New Roman" w:eastAsiaTheme="minorHAnsi" w:hAnsi="Times New Roman" w:cs="Times New Roman"/>
        </w:rPr>
        <w:t>discussions</w:t>
      </w:r>
      <w:r w:rsidR="00590D9B" w:rsidRPr="0091654D">
        <w:rPr>
          <w:rFonts w:ascii="Times New Roman" w:eastAsiaTheme="minorHAnsi" w:hAnsi="Times New Roman" w:cs="Times New Roman"/>
        </w:rPr>
        <w:t xml:space="preserve"> followed by conclusion</w:t>
      </w:r>
      <w:r w:rsidR="00C720FC" w:rsidRPr="0091654D">
        <w:rPr>
          <w:rFonts w:ascii="Times New Roman" w:eastAsiaTheme="minorHAnsi" w:hAnsi="Times New Roman" w:cs="Times New Roman"/>
        </w:rPr>
        <w:t>s</w:t>
      </w:r>
      <w:r w:rsidR="00590D9B" w:rsidRPr="0091654D">
        <w:rPr>
          <w:rFonts w:ascii="Times New Roman" w:eastAsiaTheme="minorHAnsi" w:hAnsi="Times New Roman" w:cs="Times New Roman"/>
        </w:rPr>
        <w:t>.</w:t>
      </w:r>
    </w:p>
    <w:p w14:paraId="257FF4B0" w14:textId="77777777" w:rsidR="00E11973" w:rsidRPr="0091654D" w:rsidRDefault="00E11973" w:rsidP="00E11973">
      <w:pPr>
        <w:rPr>
          <w:rFonts w:ascii="Times New Roman" w:eastAsiaTheme="minorHAnsi" w:hAnsi="Times New Roman" w:cs="Times New Roman"/>
        </w:rPr>
      </w:pPr>
    </w:p>
    <w:p w14:paraId="13CACA24" w14:textId="77777777" w:rsidR="00071D51" w:rsidRPr="0091654D" w:rsidRDefault="00132EC9" w:rsidP="00647E38">
      <w:pPr>
        <w:pStyle w:val="6"/>
        <w:rPr>
          <w:rFonts w:ascii="Times New Roman" w:hAnsi="Times New Roman" w:cs="Times New Roman"/>
          <w:sz w:val="28"/>
          <w:szCs w:val="28"/>
        </w:rPr>
      </w:pPr>
      <w:proofErr w:type="gramStart"/>
      <w:r w:rsidRPr="0091654D">
        <w:rPr>
          <w:rFonts w:ascii="Times New Roman" w:hAnsi="Times New Roman" w:cs="Times New Roman"/>
          <w:sz w:val="28"/>
          <w:szCs w:val="28"/>
        </w:rPr>
        <w:t>2  Related</w:t>
      </w:r>
      <w:proofErr w:type="gramEnd"/>
      <w:r w:rsidRPr="0091654D">
        <w:rPr>
          <w:rFonts w:ascii="Times New Roman" w:hAnsi="Times New Roman" w:cs="Times New Roman"/>
          <w:sz w:val="28"/>
          <w:szCs w:val="28"/>
        </w:rPr>
        <w:t xml:space="preserve"> Work</w:t>
      </w:r>
    </w:p>
    <w:p w14:paraId="65B9912E" w14:textId="5B6A2B34" w:rsidR="00373DB7" w:rsidRPr="0091654D" w:rsidRDefault="00132EC9" w:rsidP="00071D51">
      <w:pPr>
        <w:rPr>
          <w:rFonts w:ascii="Times New Roman" w:eastAsiaTheme="minorHAnsi" w:hAnsi="Times New Roman" w:cs="Times New Roman"/>
        </w:rPr>
      </w:pPr>
      <w:r w:rsidRPr="0091654D">
        <w:rPr>
          <w:rFonts w:ascii="Times New Roman" w:eastAsiaTheme="minorHAnsi" w:hAnsi="Times New Roman" w:cs="Times New Roman"/>
          <w:b/>
          <w:bCs/>
        </w:rPr>
        <w:t>HINE-based Recommendation</w:t>
      </w:r>
      <w:r w:rsidR="00647E38" w:rsidRPr="0091654D">
        <w:rPr>
          <w:rFonts w:ascii="Times New Roman" w:eastAsiaTheme="minorHAnsi" w:hAnsi="Times New Roman" w:cs="Times New Roman" w:hint="eastAsia"/>
          <w:b/>
          <w:bCs/>
        </w:rPr>
        <w:t>.</w:t>
      </w:r>
      <w:r w:rsidR="00647E38" w:rsidRPr="0091654D">
        <w:rPr>
          <w:rFonts w:ascii="Times New Roman" w:eastAsiaTheme="minorHAnsi" w:hAnsi="Times New Roman" w:cs="Times New Roman"/>
          <w:b/>
          <w:bCs/>
        </w:rPr>
        <w:t xml:space="preserve"> </w:t>
      </w:r>
      <w:r w:rsidRPr="0091654D">
        <w:rPr>
          <w:rFonts w:ascii="Times New Roman" w:eastAsiaTheme="minorHAnsi" w:hAnsi="Times New Roman" w:cs="Times New Roman"/>
        </w:rPr>
        <w:t xml:space="preserve">As opposed to homogeneous networks, heterogeneous information networks have multiple types of nodes and edges. Several attempts with HIN embedding have yielded promising results in various tasks </w:t>
      </w:r>
      <w:r w:rsidR="00684FBE" w:rsidRPr="0091654D">
        <w:rPr>
          <w:rFonts w:ascii="Times New Roman" w:eastAsiaTheme="minorHAnsi" w:hAnsi="Times New Roman" w:cs="Times New Roman"/>
        </w:rPr>
        <w:t>[11</w:t>
      </w:r>
      <w:r w:rsidR="0018427B" w:rsidRPr="0091654D">
        <w:rPr>
          <w:rFonts w:ascii="Times New Roman" w:eastAsiaTheme="minorHAnsi" w:hAnsi="Times New Roman" w:cs="Times New Roman"/>
        </w:rPr>
        <w:t>,</w:t>
      </w:r>
      <w:r w:rsidR="009321B0" w:rsidRPr="0091654D">
        <w:rPr>
          <w:rFonts w:ascii="Times New Roman" w:eastAsiaTheme="minorHAnsi" w:hAnsi="Times New Roman" w:cs="Times New Roman"/>
        </w:rPr>
        <w:t xml:space="preserve"> </w:t>
      </w:r>
      <w:r w:rsidR="00684FBE" w:rsidRPr="0091654D">
        <w:rPr>
          <w:rFonts w:ascii="Times New Roman" w:eastAsiaTheme="minorHAnsi" w:hAnsi="Times New Roman" w:cs="Times New Roman"/>
        </w:rPr>
        <w:t>12</w:t>
      </w:r>
      <w:r w:rsidR="0018427B" w:rsidRPr="0091654D">
        <w:rPr>
          <w:rFonts w:ascii="Times New Roman" w:eastAsiaTheme="minorHAnsi" w:hAnsi="Times New Roman" w:cs="Times New Roman"/>
        </w:rPr>
        <w:t>,</w:t>
      </w:r>
      <w:r w:rsidR="009321B0" w:rsidRPr="0091654D">
        <w:rPr>
          <w:rFonts w:ascii="Times New Roman" w:eastAsiaTheme="minorHAnsi" w:hAnsi="Times New Roman" w:cs="Times New Roman"/>
        </w:rPr>
        <w:t xml:space="preserve"> </w:t>
      </w:r>
      <w:r w:rsidR="00684FBE" w:rsidRPr="0091654D">
        <w:rPr>
          <w:rFonts w:ascii="Times New Roman" w:eastAsiaTheme="minorHAnsi" w:hAnsi="Times New Roman" w:cs="Times New Roman"/>
        </w:rPr>
        <w:t>13</w:t>
      </w:r>
      <w:r w:rsidR="0018427B" w:rsidRPr="0091654D">
        <w:rPr>
          <w:rFonts w:ascii="Times New Roman" w:eastAsiaTheme="minorHAnsi" w:hAnsi="Times New Roman" w:cs="Times New Roman"/>
        </w:rPr>
        <w:t>,</w:t>
      </w:r>
      <w:r w:rsidR="009321B0" w:rsidRPr="0091654D">
        <w:rPr>
          <w:rFonts w:ascii="Times New Roman" w:eastAsiaTheme="minorHAnsi" w:hAnsi="Times New Roman" w:cs="Times New Roman"/>
        </w:rPr>
        <w:t xml:space="preserve"> </w:t>
      </w:r>
      <w:r w:rsidR="00684FBE" w:rsidRPr="0091654D">
        <w:rPr>
          <w:rFonts w:ascii="Times New Roman" w:eastAsiaTheme="minorHAnsi" w:hAnsi="Times New Roman" w:cs="Times New Roman"/>
        </w:rPr>
        <w:t>14]</w:t>
      </w:r>
      <w:r w:rsidRPr="0091654D">
        <w:rPr>
          <w:rFonts w:ascii="Times New Roman" w:eastAsiaTheme="minorHAnsi" w:hAnsi="Times New Roman" w:cs="Times New Roman"/>
        </w:rPr>
        <w:t xml:space="preserve">. The recommender system based on heterogeneous information network successfully solves the problem of how to model </w:t>
      </w:r>
      <w:r w:rsidR="005A6530" w:rsidRPr="0091654D">
        <w:rPr>
          <w:rFonts w:ascii="Times New Roman" w:eastAsiaTheme="minorHAnsi" w:hAnsi="Times New Roman" w:cs="Times New Roman"/>
        </w:rPr>
        <w:t>different</w:t>
      </w:r>
      <w:r w:rsidRPr="0091654D">
        <w:rPr>
          <w:rFonts w:ascii="Times New Roman" w:eastAsiaTheme="minorHAnsi" w:hAnsi="Times New Roman" w:cs="Times New Roman"/>
        </w:rPr>
        <w:t xml:space="preserve"> kinds of heterogeneous auxiliary information and user interaction behavior. It effectively alleviates the problem of data sparsity and cold start in the recommendation system and can significantly improve the interpretability of the recommender system.</w:t>
      </w:r>
    </w:p>
    <w:p w14:paraId="1B038434" w14:textId="0BBEACDF" w:rsidR="00373DB7" w:rsidRPr="0091654D" w:rsidRDefault="00132EC9" w:rsidP="002039D1">
      <w:pPr>
        <w:rPr>
          <w:rFonts w:ascii="Times New Roman" w:eastAsiaTheme="minorHAnsi" w:hAnsi="Times New Roman" w:cs="Times New Roman"/>
        </w:rPr>
      </w:pPr>
      <w:r w:rsidRPr="0091654D">
        <w:rPr>
          <w:rFonts w:ascii="Times New Roman" w:eastAsiaTheme="minorHAnsi" w:hAnsi="Times New Roman" w:cs="Times New Roman"/>
        </w:rPr>
        <w:t xml:space="preserve">The </w:t>
      </w:r>
      <w:r w:rsidR="00943B2C" w:rsidRPr="0091654D">
        <w:rPr>
          <w:rFonts w:ascii="Times New Roman" w:eastAsiaTheme="minorHAnsi" w:hAnsi="Times New Roman" w:cs="Times New Roman"/>
        </w:rPr>
        <w:t>fundamental</w:t>
      </w:r>
      <w:r w:rsidRPr="0091654D">
        <w:rPr>
          <w:rFonts w:ascii="Times New Roman" w:eastAsiaTheme="minorHAnsi" w:hAnsi="Times New Roman" w:cs="Times New Roman"/>
        </w:rPr>
        <w:t xml:space="preserve"> of a recommender system based on</w:t>
      </w:r>
      <w:r w:rsidR="006114F9" w:rsidRPr="0091654D">
        <w:rPr>
          <w:rFonts w:ascii="Times New Roman" w:eastAsiaTheme="minorHAnsi" w:hAnsi="Times New Roman" w:cs="Times New Roman"/>
        </w:rPr>
        <w:t xml:space="preserve"> a</w:t>
      </w:r>
      <w:r w:rsidRPr="0091654D">
        <w:rPr>
          <w:rFonts w:ascii="Times New Roman" w:eastAsiaTheme="minorHAnsi" w:hAnsi="Times New Roman" w:cs="Times New Roman"/>
        </w:rPr>
        <w:t xml:space="preserve"> heterogeneous information network is to model the user-item interaction and all auxiliary information into </w:t>
      </w:r>
      <w:r w:rsidR="006114F9" w:rsidRPr="0091654D">
        <w:rPr>
          <w:rFonts w:ascii="Times New Roman" w:eastAsiaTheme="minorHAnsi" w:hAnsi="Times New Roman" w:cs="Times New Roman"/>
        </w:rPr>
        <w:t xml:space="preserve">the </w:t>
      </w:r>
      <w:r w:rsidRPr="0091654D">
        <w:rPr>
          <w:rFonts w:ascii="Times New Roman" w:eastAsiaTheme="minorHAnsi" w:hAnsi="Times New Roman" w:cs="Times New Roman"/>
        </w:rPr>
        <w:t xml:space="preserve">heterogeneous information network, and then design a recommendation model suitable for </w:t>
      </w:r>
      <w:r w:rsidR="00927AC9" w:rsidRPr="0091654D">
        <w:rPr>
          <w:rFonts w:ascii="Times New Roman" w:eastAsiaTheme="minorHAnsi" w:hAnsi="Times New Roman" w:cs="Times New Roman"/>
        </w:rPr>
        <w:t xml:space="preserve">the </w:t>
      </w:r>
      <w:r w:rsidRPr="0091654D">
        <w:rPr>
          <w:rFonts w:ascii="Times New Roman" w:eastAsiaTheme="minorHAnsi" w:hAnsi="Times New Roman" w:cs="Times New Roman"/>
        </w:rPr>
        <w:t>heterogeneous information network</w:t>
      </w:r>
      <w:r w:rsidR="002039D1" w:rsidRPr="0091654D">
        <w:rPr>
          <w:rFonts w:ascii="Times New Roman" w:eastAsiaTheme="minorHAnsi" w:hAnsi="Times New Roman" w:cs="Times New Roman"/>
        </w:rPr>
        <w:t xml:space="preserve"> [7]</w:t>
      </w:r>
      <w:r w:rsidRPr="0091654D">
        <w:rPr>
          <w:rFonts w:ascii="Times New Roman" w:eastAsiaTheme="minorHAnsi" w:hAnsi="Times New Roman" w:cs="Times New Roman"/>
        </w:rPr>
        <w:t>.</w:t>
      </w:r>
      <w:r w:rsidR="00FB48CA" w:rsidRPr="0091654D">
        <w:rPr>
          <w:rFonts w:ascii="Times New Roman" w:eastAsiaTheme="minorHAnsi" w:hAnsi="Times New Roman" w:cs="Times New Roman" w:hint="eastAsia"/>
        </w:rPr>
        <w:t xml:space="preserve"> </w:t>
      </w:r>
      <w:r w:rsidR="002039D1" w:rsidRPr="0091654D">
        <w:rPr>
          <w:rFonts w:ascii="Times New Roman" w:eastAsiaTheme="minorHAnsi" w:hAnsi="Times New Roman" w:cs="Times New Roman"/>
        </w:rPr>
        <w:t>SemRec [15] takes into account the attribute values of links, learns the weight mechanism of different meta paths, combines these similarities and approximates the scoring matrix.</w:t>
      </w:r>
      <w:r w:rsidR="00071D51" w:rsidRPr="0091654D">
        <w:rPr>
          <w:rFonts w:ascii="Times New Roman" w:eastAsiaTheme="minorHAnsi" w:hAnsi="Times New Roman" w:cs="Times New Roman"/>
        </w:rPr>
        <w:t xml:space="preserve"> </w:t>
      </w:r>
      <w:proofErr w:type="spellStart"/>
      <w:r w:rsidR="00FB48CA" w:rsidRPr="0091654D">
        <w:rPr>
          <w:rFonts w:ascii="Times New Roman" w:eastAsiaTheme="minorHAnsi" w:hAnsi="Times New Roman" w:cs="Times New Roman"/>
        </w:rPr>
        <w:t>HeteRec</w:t>
      </w:r>
      <w:proofErr w:type="spellEnd"/>
      <w:r w:rsidR="00FB48CA" w:rsidRPr="0091654D">
        <w:rPr>
          <w:rFonts w:ascii="Times New Roman" w:eastAsiaTheme="minorHAnsi" w:hAnsi="Times New Roman" w:cs="Times New Roman"/>
        </w:rPr>
        <w:t xml:space="preserve"> [16] uses </w:t>
      </w:r>
      <w:r w:rsidR="00927AC9" w:rsidRPr="0091654D">
        <w:rPr>
          <w:rFonts w:ascii="Times New Roman" w:eastAsiaTheme="minorHAnsi" w:hAnsi="Times New Roman" w:cs="Times New Roman"/>
        </w:rPr>
        <w:t xml:space="preserve">a </w:t>
      </w:r>
      <w:r w:rsidR="00FB48CA" w:rsidRPr="0091654D">
        <w:rPr>
          <w:rFonts w:ascii="Times New Roman" w:eastAsiaTheme="minorHAnsi" w:hAnsi="Times New Roman" w:cs="Times New Roman"/>
        </w:rPr>
        <w:t xml:space="preserve">meta path to calculate </w:t>
      </w:r>
      <w:r w:rsidR="00927AC9" w:rsidRPr="0091654D">
        <w:rPr>
          <w:rFonts w:ascii="Times New Roman" w:eastAsiaTheme="minorHAnsi" w:hAnsi="Times New Roman" w:cs="Times New Roman"/>
        </w:rPr>
        <w:t xml:space="preserve">the </w:t>
      </w:r>
      <w:r w:rsidR="00FB48CA" w:rsidRPr="0091654D">
        <w:rPr>
          <w:rFonts w:ascii="Times New Roman" w:eastAsiaTheme="minorHAnsi" w:hAnsi="Times New Roman" w:cs="Times New Roman"/>
        </w:rPr>
        <w:t xml:space="preserve">item-item similarity, then makes an inner product with </w:t>
      </w:r>
      <w:r w:rsidR="00927AC9" w:rsidRPr="0091654D">
        <w:rPr>
          <w:rFonts w:ascii="Times New Roman" w:eastAsiaTheme="minorHAnsi" w:hAnsi="Times New Roman" w:cs="Times New Roman"/>
        </w:rPr>
        <w:t xml:space="preserve">a </w:t>
      </w:r>
      <w:r w:rsidR="00FB48CA" w:rsidRPr="0091654D">
        <w:rPr>
          <w:rFonts w:ascii="Times New Roman" w:eastAsiaTheme="minorHAnsi" w:hAnsi="Times New Roman" w:cs="Times New Roman"/>
        </w:rPr>
        <w:t xml:space="preserve">user scoring matrix to generate </w:t>
      </w:r>
      <w:r w:rsidR="00B40074" w:rsidRPr="0091654D">
        <w:rPr>
          <w:rFonts w:ascii="Times New Roman" w:eastAsiaTheme="minorHAnsi" w:hAnsi="Times New Roman" w:cs="Times New Roman"/>
        </w:rPr>
        <w:t xml:space="preserve">a </w:t>
      </w:r>
      <w:r w:rsidR="00FB48CA" w:rsidRPr="0091654D">
        <w:rPr>
          <w:rFonts w:ascii="Times New Roman" w:eastAsiaTheme="minorHAnsi" w:hAnsi="Times New Roman" w:cs="Times New Roman"/>
        </w:rPr>
        <w:t xml:space="preserve">user preference diffusion matrix, and uses </w:t>
      </w:r>
      <w:r w:rsidR="00B40074" w:rsidRPr="0091654D">
        <w:rPr>
          <w:rFonts w:ascii="Times New Roman" w:eastAsiaTheme="minorHAnsi" w:hAnsi="Times New Roman" w:cs="Times New Roman"/>
        </w:rPr>
        <w:t xml:space="preserve">a </w:t>
      </w:r>
      <w:r w:rsidR="00FB48CA" w:rsidRPr="0091654D">
        <w:rPr>
          <w:rFonts w:ascii="Times New Roman" w:eastAsiaTheme="minorHAnsi" w:hAnsi="Times New Roman" w:cs="Times New Roman"/>
        </w:rPr>
        <w:t xml:space="preserve">non-negative matrix on </w:t>
      </w:r>
      <w:r w:rsidR="00B40074" w:rsidRPr="0091654D">
        <w:rPr>
          <w:rFonts w:ascii="Times New Roman" w:eastAsiaTheme="minorHAnsi" w:hAnsi="Times New Roman" w:cs="Times New Roman"/>
        </w:rPr>
        <w:t xml:space="preserve">the </w:t>
      </w:r>
      <w:r w:rsidR="00FB48CA" w:rsidRPr="0091654D">
        <w:rPr>
          <w:rFonts w:ascii="Times New Roman" w:eastAsiaTheme="minorHAnsi" w:hAnsi="Times New Roman" w:cs="Times New Roman"/>
        </w:rPr>
        <w:t>diffusion matrix to learn potential characteristics of users and items.</w:t>
      </w:r>
      <w:r w:rsidR="00071D51" w:rsidRPr="0091654D">
        <w:rPr>
          <w:rFonts w:ascii="Times New Roman" w:eastAsiaTheme="minorHAnsi" w:hAnsi="Times New Roman" w:cs="Times New Roman"/>
        </w:rPr>
        <w:t xml:space="preserve"> HIN2Vec </w:t>
      </w:r>
      <w:r w:rsidR="008B2259" w:rsidRPr="0091654D">
        <w:rPr>
          <w:rFonts w:ascii="Times New Roman" w:eastAsiaTheme="minorHAnsi" w:hAnsi="Times New Roman" w:cs="Times New Roman"/>
        </w:rPr>
        <w:t>[12]</w:t>
      </w:r>
      <w:r w:rsidR="00071D51" w:rsidRPr="0091654D">
        <w:rPr>
          <w:rFonts w:ascii="Times New Roman" w:eastAsiaTheme="minorHAnsi" w:hAnsi="Times New Roman" w:cs="Times New Roman"/>
        </w:rPr>
        <w:t xml:space="preserve"> learns HIN embeddings by performing several prediction training tasks concurrently. HERec </w:t>
      </w:r>
      <w:r w:rsidR="008B2259" w:rsidRPr="0091654D">
        <w:rPr>
          <w:rFonts w:ascii="Times New Roman" w:eastAsiaTheme="minorHAnsi" w:hAnsi="Times New Roman" w:cs="Times New Roman"/>
        </w:rPr>
        <w:t>[14]</w:t>
      </w:r>
      <w:r w:rsidR="00071D51" w:rsidRPr="0091654D">
        <w:rPr>
          <w:rFonts w:ascii="Times New Roman" w:eastAsiaTheme="minorHAnsi" w:hAnsi="Times New Roman" w:cs="Times New Roman"/>
        </w:rPr>
        <w:t xml:space="preserve"> filters node sequences with type restrictions, capturing the semantics of HINs.</w:t>
      </w:r>
    </w:p>
    <w:p w14:paraId="70F38758" w14:textId="77777777" w:rsidR="00071D51" w:rsidRPr="0091654D" w:rsidRDefault="00071D51" w:rsidP="00071D51">
      <w:pPr>
        <w:rPr>
          <w:rFonts w:ascii="Times New Roman" w:eastAsiaTheme="minorHAnsi" w:hAnsi="Times New Roman" w:cs="Times New Roman"/>
        </w:rPr>
      </w:pPr>
    </w:p>
    <w:p w14:paraId="499C2D9C" w14:textId="4DC22730" w:rsidR="00071D51" w:rsidRPr="0091654D" w:rsidRDefault="00132EC9" w:rsidP="00071D51">
      <w:pPr>
        <w:rPr>
          <w:rFonts w:ascii="Times New Roman" w:eastAsiaTheme="minorHAnsi" w:hAnsi="Times New Roman" w:cs="Times New Roman"/>
        </w:rPr>
      </w:pPr>
      <w:r w:rsidRPr="0091654D">
        <w:rPr>
          <w:rFonts w:ascii="Times New Roman" w:eastAsiaTheme="minorHAnsi" w:hAnsi="Times New Roman" w:cs="Times New Roman"/>
          <w:b/>
          <w:bCs/>
        </w:rPr>
        <w:t>Sequential Recommendation</w:t>
      </w:r>
      <w:r w:rsidR="00647E38" w:rsidRPr="0091654D">
        <w:rPr>
          <w:rFonts w:ascii="Times New Roman" w:eastAsiaTheme="minorHAnsi" w:hAnsi="Times New Roman" w:cs="Times New Roman" w:hint="eastAsia"/>
          <w:b/>
          <w:bCs/>
        </w:rPr>
        <w:t>.</w:t>
      </w:r>
      <w:r w:rsidR="00647E38" w:rsidRPr="0091654D">
        <w:rPr>
          <w:rFonts w:ascii="Times New Roman" w:eastAsiaTheme="minorHAnsi" w:hAnsi="Times New Roman" w:cs="Times New Roman"/>
          <w:b/>
          <w:bCs/>
        </w:rPr>
        <w:t xml:space="preserve"> </w:t>
      </w:r>
      <w:r w:rsidRPr="0091654D">
        <w:rPr>
          <w:rFonts w:ascii="Times New Roman" w:eastAsiaTheme="minorHAnsi" w:hAnsi="Times New Roman" w:cs="Times New Roman"/>
        </w:rPr>
        <w:t>In contrast to traditional recommendation approaches such as collaborative filtering [1</w:t>
      </w:r>
      <w:r w:rsidR="008B2259" w:rsidRPr="0091654D">
        <w:rPr>
          <w:rFonts w:ascii="Times New Roman" w:eastAsiaTheme="minorHAnsi" w:hAnsi="Times New Roman" w:cs="Times New Roman"/>
        </w:rPr>
        <w:t>7</w:t>
      </w:r>
      <w:r w:rsidR="0018427B" w:rsidRPr="0091654D">
        <w:rPr>
          <w:rFonts w:ascii="Times New Roman" w:eastAsiaTheme="minorHAnsi" w:hAnsi="Times New Roman" w:cs="Times New Roman"/>
        </w:rPr>
        <w:t>,</w:t>
      </w:r>
      <w:r w:rsidR="009321B0" w:rsidRPr="0091654D">
        <w:rPr>
          <w:rFonts w:ascii="Times New Roman" w:eastAsiaTheme="minorHAnsi" w:hAnsi="Times New Roman" w:cs="Times New Roman"/>
        </w:rPr>
        <w:t xml:space="preserve"> </w:t>
      </w:r>
      <w:r w:rsidRPr="0091654D">
        <w:rPr>
          <w:rFonts w:ascii="Times New Roman" w:eastAsiaTheme="minorHAnsi" w:hAnsi="Times New Roman" w:cs="Times New Roman"/>
        </w:rPr>
        <w:t>1</w:t>
      </w:r>
      <w:r w:rsidR="008B2259" w:rsidRPr="0091654D">
        <w:rPr>
          <w:rFonts w:ascii="Times New Roman" w:eastAsiaTheme="minorHAnsi" w:hAnsi="Times New Roman" w:cs="Times New Roman"/>
        </w:rPr>
        <w:t>8</w:t>
      </w:r>
      <w:r w:rsidR="0018427B" w:rsidRPr="0091654D">
        <w:rPr>
          <w:rFonts w:ascii="Times New Roman" w:eastAsiaTheme="minorHAnsi" w:hAnsi="Times New Roman" w:cs="Times New Roman"/>
        </w:rPr>
        <w:t>,</w:t>
      </w:r>
      <w:r w:rsidR="009321B0" w:rsidRPr="0091654D">
        <w:rPr>
          <w:rFonts w:ascii="Times New Roman" w:eastAsiaTheme="minorHAnsi" w:hAnsi="Times New Roman" w:cs="Times New Roman"/>
        </w:rPr>
        <w:t xml:space="preserve"> </w:t>
      </w:r>
      <w:r w:rsidRPr="0091654D">
        <w:rPr>
          <w:rFonts w:ascii="Times New Roman" w:eastAsiaTheme="minorHAnsi" w:hAnsi="Times New Roman" w:cs="Times New Roman"/>
        </w:rPr>
        <w:t>1</w:t>
      </w:r>
      <w:r w:rsidR="008B2259" w:rsidRPr="0091654D">
        <w:rPr>
          <w:rFonts w:ascii="Times New Roman" w:eastAsiaTheme="minorHAnsi" w:hAnsi="Times New Roman" w:cs="Times New Roman"/>
        </w:rPr>
        <w:t>9</w:t>
      </w:r>
      <w:r w:rsidRPr="0091654D">
        <w:rPr>
          <w:rFonts w:ascii="Times New Roman" w:eastAsiaTheme="minorHAnsi" w:hAnsi="Times New Roman" w:cs="Times New Roman"/>
        </w:rPr>
        <w:t>], or matrix factorization [</w:t>
      </w:r>
      <w:r w:rsidR="008B2259" w:rsidRPr="0091654D">
        <w:rPr>
          <w:rFonts w:ascii="Times New Roman" w:eastAsiaTheme="minorHAnsi" w:hAnsi="Times New Roman" w:cs="Times New Roman"/>
        </w:rPr>
        <w:t>3</w:t>
      </w:r>
      <w:r w:rsidR="0018427B" w:rsidRPr="0091654D">
        <w:rPr>
          <w:rFonts w:ascii="Times New Roman" w:eastAsiaTheme="minorHAnsi" w:hAnsi="Times New Roman" w:cs="Times New Roman"/>
        </w:rPr>
        <w:t>,</w:t>
      </w:r>
      <w:r w:rsidR="009321B0" w:rsidRPr="0091654D">
        <w:rPr>
          <w:rFonts w:ascii="Times New Roman" w:eastAsiaTheme="minorHAnsi" w:hAnsi="Times New Roman" w:cs="Times New Roman"/>
        </w:rPr>
        <w:t xml:space="preserve"> </w:t>
      </w:r>
      <w:r w:rsidRPr="0091654D">
        <w:rPr>
          <w:rFonts w:ascii="Times New Roman" w:eastAsiaTheme="minorHAnsi" w:hAnsi="Times New Roman" w:cs="Times New Roman"/>
        </w:rPr>
        <w:t xml:space="preserve">20], sequential </w:t>
      </w:r>
      <w:r w:rsidRPr="0091654D">
        <w:rPr>
          <w:rFonts w:ascii="Times New Roman" w:eastAsiaTheme="minorHAnsi" w:hAnsi="Times New Roman" w:cs="Times New Roman"/>
        </w:rPr>
        <w:lastRenderedPageBreak/>
        <w:t xml:space="preserve">recommendation aims to capture the temporal shifting patterns of user preferences. </w:t>
      </w:r>
      <w:r w:rsidR="0066574B" w:rsidRPr="0091654D">
        <w:rPr>
          <w:rFonts w:ascii="Times New Roman" w:eastAsiaTheme="minorHAnsi" w:hAnsi="Times New Roman" w:cs="Times New Roman"/>
        </w:rPr>
        <w:t>The majority of classical approaches are based on MCs, which explore how to extract sequential patterns to learn users</w:t>
      </w:r>
      <w:r w:rsidR="00F341B4" w:rsidRPr="0091654D">
        <w:rPr>
          <w:rFonts w:ascii="Times New Roman" w:eastAsiaTheme="minorHAnsi" w:hAnsi="Times New Roman" w:cs="Times New Roman"/>
        </w:rPr>
        <w:t>’</w:t>
      </w:r>
      <w:r w:rsidR="0066574B" w:rsidRPr="0091654D">
        <w:rPr>
          <w:rFonts w:ascii="Times New Roman" w:eastAsiaTheme="minorHAnsi" w:hAnsi="Times New Roman" w:cs="Times New Roman"/>
        </w:rPr>
        <w:t xml:space="preserve"> following preferences using probabilistic decision-tree models [21,</w:t>
      </w:r>
      <w:r w:rsidR="009321B0" w:rsidRPr="0091654D">
        <w:rPr>
          <w:rFonts w:ascii="Times New Roman" w:eastAsiaTheme="minorHAnsi" w:hAnsi="Times New Roman" w:cs="Times New Roman"/>
        </w:rPr>
        <w:t xml:space="preserve"> </w:t>
      </w:r>
      <w:r w:rsidR="0066574B" w:rsidRPr="0091654D">
        <w:rPr>
          <w:rFonts w:ascii="Times New Roman" w:eastAsiaTheme="minorHAnsi" w:hAnsi="Times New Roman" w:cs="Times New Roman"/>
        </w:rPr>
        <w:t>22,</w:t>
      </w:r>
      <w:r w:rsidR="009321B0" w:rsidRPr="0091654D">
        <w:rPr>
          <w:rFonts w:ascii="Times New Roman" w:eastAsiaTheme="minorHAnsi" w:hAnsi="Times New Roman" w:cs="Times New Roman"/>
        </w:rPr>
        <w:t xml:space="preserve"> </w:t>
      </w:r>
      <w:r w:rsidR="0066574B" w:rsidRPr="0091654D">
        <w:rPr>
          <w:rFonts w:ascii="Times New Roman" w:eastAsiaTheme="minorHAnsi" w:hAnsi="Times New Roman" w:cs="Times New Roman"/>
        </w:rPr>
        <w:t>23,</w:t>
      </w:r>
      <w:r w:rsidR="009321B0" w:rsidRPr="0091654D">
        <w:rPr>
          <w:rFonts w:ascii="Times New Roman" w:eastAsiaTheme="minorHAnsi" w:hAnsi="Times New Roman" w:cs="Times New Roman"/>
        </w:rPr>
        <w:t xml:space="preserve"> </w:t>
      </w:r>
      <w:r w:rsidR="0066574B" w:rsidRPr="0091654D">
        <w:rPr>
          <w:rFonts w:ascii="Times New Roman" w:eastAsiaTheme="minorHAnsi" w:hAnsi="Times New Roman" w:cs="Times New Roman"/>
        </w:rPr>
        <w:t xml:space="preserve">24]. Nevertheless, MC-based approaches can only represent local sequential patterns between neighboring interactions and cannot address the whole series. Then </w:t>
      </w:r>
      <w:r w:rsidRPr="0091654D">
        <w:rPr>
          <w:rFonts w:ascii="Times New Roman" w:eastAsiaTheme="minorHAnsi" w:hAnsi="Times New Roman" w:cs="Times New Roman"/>
        </w:rPr>
        <w:t>successive recommendation algorithms based on Factorization Machines are applied. For instance, Rendle et al. [</w:t>
      </w:r>
      <w:r w:rsidR="008B2259" w:rsidRPr="0091654D">
        <w:rPr>
          <w:rFonts w:ascii="Times New Roman" w:eastAsiaTheme="minorHAnsi" w:hAnsi="Times New Roman" w:cs="Times New Roman"/>
        </w:rPr>
        <w:t>2</w:t>
      </w:r>
      <w:r w:rsidR="00C80784" w:rsidRPr="0091654D">
        <w:rPr>
          <w:rFonts w:ascii="Times New Roman" w:eastAsiaTheme="minorHAnsi" w:hAnsi="Times New Roman" w:cs="Times New Roman"/>
        </w:rPr>
        <w:t>1</w:t>
      </w:r>
      <w:r w:rsidRPr="0091654D">
        <w:rPr>
          <w:rFonts w:ascii="Times New Roman" w:eastAsiaTheme="minorHAnsi" w:hAnsi="Times New Roman" w:cs="Times New Roman"/>
        </w:rPr>
        <w:t xml:space="preserve">] present FPMC, which </w:t>
      </w:r>
      <w:r w:rsidR="00A81CEE" w:rsidRPr="0091654D">
        <w:rPr>
          <w:rFonts w:ascii="Times New Roman" w:eastAsiaTheme="minorHAnsi" w:hAnsi="Times New Roman" w:cs="Times New Roman"/>
        </w:rPr>
        <w:t xml:space="preserve">combines </w:t>
      </w:r>
      <w:r w:rsidRPr="0091654D">
        <w:rPr>
          <w:rFonts w:ascii="Times New Roman" w:eastAsiaTheme="minorHAnsi" w:hAnsi="Times New Roman" w:cs="Times New Roman"/>
        </w:rPr>
        <w:t>matrix factorization and the Markov model to simulate individualized transition probability. Cheng et al. [</w:t>
      </w:r>
      <w:r w:rsidR="008B2259" w:rsidRPr="0091654D">
        <w:rPr>
          <w:rFonts w:ascii="Times New Roman" w:eastAsiaTheme="minorHAnsi" w:hAnsi="Times New Roman" w:cs="Times New Roman"/>
        </w:rPr>
        <w:t>26</w:t>
      </w:r>
      <w:r w:rsidRPr="0091654D">
        <w:rPr>
          <w:rFonts w:ascii="Times New Roman" w:eastAsiaTheme="minorHAnsi" w:hAnsi="Times New Roman" w:cs="Times New Roman"/>
        </w:rPr>
        <w:t>] expand FPMC to PFMC-LR and use a Markov model to provide geographical limits to the user</w:t>
      </w:r>
      <w:r w:rsidR="00F341B4" w:rsidRPr="0091654D">
        <w:rPr>
          <w:rFonts w:ascii="Times New Roman" w:eastAsiaTheme="minorHAnsi" w:hAnsi="Times New Roman" w:cs="Times New Roman"/>
        </w:rPr>
        <w:t>’</w:t>
      </w:r>
      <w:r w:rsidRPr="0091654D">
        <w:rPr>
          <w:rFonts w:ascii="Times New Roman" w:eastAsiaTheme="minorHAnsi" w:hAnsi="Times New Roman" w:cs="Times New Roman"/>
        </w:rPr>
        <w:t>s movement range. The enormous success of Deep Neural Networks also has spurred the use of deep models in sequential recommendation [</w:t>
      </w:r>
      <w:r w:rsidR="00E942C0" w:rsidRPr="0091654D">
        <w:rPr>
          <w:rFonts w:ascii="Times New Roman" w:eastAsiaTheme="minorHAnsi" w:hAnsi="Times New Roman" w:cs="Times New Roman"/>
        </w:rPr>
        <w:t>27</w:t>
      </w:r>
      <w:r w:rsidRPr="0091654D">
        <w:rPr>
          <w:rFonts w:ascii="Times New Roman" w:eastAsiaTheme="minorHAnsi" w:hAnsi="Times New Roman" w:cs="Times New Roman"/>
        </w:rPr>
        <w:t>,</w:t>
      </w:r>
      <w:r w:rsidR="009321B0" w:rsidRPr="0091654D">
        <w:rPr>
          <w:rFonts w:ascii="Times New Roman" w:eastAsiaTheme="minorHAnsi" w:hAnsi="Times New Roman" w:cs="Times New Roman"/>
        </w:rPr>
        <w:t xml:space="preserve"> </w:t>
      </w:r>
      <w:r w:rsidR="00E942C0" w:rsidRPr="0091654D">
        <w:rPr>
          <w:rFonts w:ascii="Times New Roman" w:eastAsiaTheme="minorHAnsi" w:hAnsi="Times New Roman" w:cs="Times New Roman"/>
        </w:rPr>
        <w:t>28</w:t>
      </w:r>
      <w:r w:rsidRPr="0091654D">
        <w:rPr>
          <w:rFonts w:ascii="Times New Roman" w:eastAsiaTheme="minorHAnsi" w:hAnsi="Times New Roman" w:cs="Times New Roman"/>
        </w:rPr>
        <w:t>,</w:t>
      </w:r>
      <w:r w:rsidR="009321B0" w:rsidRPr="0091654D">
        <w:rPr>
          <w:rFonts w:ascii="Times New Roman" w:eastAsiaTheme="minorHAnsi" w:hAnsi="Times New Roman" w:cs="Times New Roman"/>
        </w:rPr>
        <w:t xml:space="preserve"> </w:t>
      </w:r>
      <w:r w:rsidR="00E942C0" w:rsidRPr="0091654D">
        <w:rPr>
          <w:rFonts w:ascii="Times New Roman" w:eastAsiaTheme="minorHAnsi" w:hAnsi="Times New Roman" w:cs="Times New Roman"/>
        </w:rPr>
        <w:t>29</w:t>
      </w:r>
      <w:r w:rsidRPr="0091654D">
        <w:rPr>
          <w:rFonts w:ascii="Times New Roman" w:eastAsiaTheme="minorHAnsi" w:hAnsi="Times New Roman" w:cs="Times New Roman"/>
        </w:rPr>
        <w:t>]. For example, Wang et al. [</w:t>
      </w:r>
      <w:r w:rsidR="00C573D5" w:rsidRPr="0091654D">
        <w:rPr>
          <w:rFonts w:ascii="Times New Roman" w:eastAsiaTheme="minorHAnsi" w:hAnsi="Times New Roman" w:cs="Times New Roman"/>
        </w:rPr>
        <w:t>30</w:t>
      </w:r>
      <w:r w:rsidRPr="0091654D">
        <w:rPr>
          <w:rFonts w:ascii="Times New Roman" w:eastAsiaTheme="minorHAnsi" w:hAnsi="Times New Roman" w:cs="Times New Roman"/>
        </w:rPr>
        <w:t>] integrate auxiliary and ID information to develop e-commerce recommendations to prevent the recommender system</w:t>
      </w:r>
      <w:r w:rsidR="00F341B4" w:rsidRPr="0091654D">
        <w:rPr>
          <w:rFonts w:ascii="Times New Roman" w:eastAsiaTheme="minorHAnsi" w:hAnsi="Times New Roman" w:cs="Times New Roman"/>
        </w:rPr>
        <w:t>’</w:t>
      </w:r>
      <w:r w:rsidRPr="0091654D">
        <w:rPr>
          <w:rFonts w:ascii="Times New Roman" w:eastAsiaTheme="minorHAnsi" w:hAnsi="Times New Roman" w:cs="Times New Roman"/>
        </w:rPr>
        <w:t>s cold start. Wang et al. [</w:t>
      </w:r>
      <w:r w:rsidR="00C573D5" w:rsidRPr="0091654D">
        <w:rPr>
          <w:rFonts w:ascii="Times New Roman" w:eastAsiaTheme="minorHAnsi" w:hAnsi="Times New Roman" w:cs="Times New Roman"/>
        </w:rPr>
        <w:t>31</w:t>
      </w:r>
      <w:r w:rsidRPr="0091654D">
        <w:rPr>
          <w:rFonts w:ascii="Times New Roman" w:eastAsiaTheme="minorHAnsi" w:hAnsi="Times New Roman" w:cs="Times New Roman"/>
        </w:rPr>
        <w:t xml:space="preserve">] introduce HRM—Hierarchical Representation Model, which can extract interest representations more effectively from user behavior sequences. </w:t>
      </w:r>
      <w:r w:rsidR="0066574B" w:rsidRPr="0091654D">
        <w:rPr>
          <w:rFonts w:ascii="Times New Roman" w:eastAsiaTheme="minorHAnsi" w:hAnsi="Times New Roman" w:cs="Times New Roman"/>
        </w:rPr>
        <w:t xml:space="preserve">Recently, RNNs have been devised to model variable-length sequential data </w:t>
      </w:r>
      <w:r w:rsidRPr="0091654D">
        <w:rPr>
          <w:rFonts w:ascii="Times New Roman" w:eastAsiaTheme="minorHAnsi" w:hAnsi="Times New Roman" w:cs="Times New Roman"/>
        </w:rPr>
        <w:t>with the goal of encoding previous user behaviors into latent representations. Hidasi et al. [</w:t>
      </w:r>
      <w:r w:rsidR="00E85726" w:rsidRPr="0091654D">
        <w:rPr>
          <w:rFonts w:ascii="Times New Roman" w:eastAsiaTheme="minorHAnsi" w:hAnsi="Times New Roman" w:cs="Times New Roman"/>
        </w:rPr>
        <w:t>32</w:t>
      </w:r>
      <w:r w:rsidRPr="0091654D">
        <w:rPr>
          <w:rFonts w:ascii="Times New Roman" w:eastAsiaTheme="minorHAnsi" w:hAnsi="Times New Roman" w:cs="Times New Roman"/>
        </w:rPr>
        <w:t>], particularly, use Gated Recurrent Units to collect user behavior sequences for session-based recommendations, and they subsequently suggest an enhanced version [</w:t>
      </w:r>
      <w:r w:rsidR="00E85726" w:rsidRPr="0091654D">
        <w:rPr>
          <w:rFonts w:ascii="Times New Roman" w:eastAsiaTheme="minorHAnsi" w:hAnsi="Times New Roman" w:cs="Times New Roman"/>
        </w:rPr>
        <w:t>33</w:t>
      </w:r>
      <w:r w:rsidRPr="0091654D">
        <w:rPr>
          <w:rFonts w:ascii="Times New Roman" w:eastAsiaTheme="minorHAnsi" w:hAnsi="Times New Roman" w:cs="Times New Roman"/>
        </w:rPr>
        <w:t>] with a different loss function. Liu et al. [</w:t>
      </w:r>
      <w:r w:rsidR="00E85726" w:rsidRPr="0091654D">
        <w:rPr>
          <w:rFonts w:ascii="Times New Roman" w:eastAsiaTheme="minorHAnsi" w:hAnsi="Times New Roman" w:cs="Times New Roman"/>
        </w:rPr>
        <w:t>34</w:t>
      </w:r>
      <w:r w:rsidRPr="0091654D">
        <w:rPr>
          <w:rFonts w:ascii="Times New Roman" w:eastAsiaTheme="minorHAnsi" w:hAnsi="Times New Roman" w:cs="Times New Roman"/>
        </w:rPr>
        <w:t>] and others [</w:t>
      </w:r>
      <w:r w:rsidR="00E85726" w:rsidRPr="0091654D">
        <w:rPr>
          <w:rFonts w:ascii="Times New Roman" w:eastAsiaTheme="minorHAnsi" w:hAnsi="Times New Roman" w:cs="Times New Roman"/>
        </w:rPr>
        <w:t>35</w:t>
      </w:r>
      <w:r w:rsidRPr="0091654D">
        <w:rPr>
          <w:rFonts w:ascii="Times New Roman" w:eastAsiaTheme="minorHAnsi" w:hAnsi="Times New Roman" w:cs="Times New Roman"/>
        </w:rPr>
        <w:t>,</w:t>
      </w:r>
      <w:r w:rsidR="009321B0" w:rsidRPr="0091654D">
        <w:rPr>
          <w:rFonts w:ascii="Times New Roman" w:eastAsiaTheme="minorHAnsi" w:hAnsi="Times New Roman" w:cs="Times New Roman"/>
        </w:rPr>
        <w:t xml:space="preserve"> </w:t>
      </w:r>
      <w:r w:rsidR="00E85726" w:rsidRPr="0091654D">
        <w:rPr>
          <w:rFonts w:ascii="Times New Roman" w:eastAsiaTheme="minorHAnsi" w:hAnsi="Times New Roman" w:cs="Times New Roman"/>
        </w:rPr>
        <w:t>36</w:t>
      </w:r>
      <w:r w:rsidRPr="0091654D">
        <w:rPr>
          <w:rFonts w:ascii="Times New Roman" w:eastAsiaTheme="minorHAnsi" w:hAnsi="Times New Roman" w:cs="Times New Roman"/>
        </w:rPr>
        <w:t>] investigate the challenge of Sequential Recommendation given contextual information. Furthermore, unidirectional [</w:t>
      </w:r>
      <w:r w:rsidR="00E85726" w:rsidRPr="0091654D">
        <w:rPr>
          <w:rFonts w:ascii="Times New Roman" w:eastAsiaTheme="minorHAnsi" w:hAnsi="Times New Roman" w:cs="Times New Roman"/>
        </w:rPr>
        <w:t>27</w:t>
      </w:r>
      <w:r w:rsidRPr="0091654D">
        <w:rPr>
          <w:rFonts w:ascii="Times New Roman" w:eastAsiaTheme="minorHAnsi" w:hAnsi="Times New Roman" w:cs="Times New Roman"/>
        </w:rPr>
        <w:t>] and bidirectional [</w:t>
      </w:r>
      <w:r w:rsidR="00E85726" w:rsidRPr="0091654D">
        <w:rPr>
          <w:rFonts w:ascii="Times New Roman" w:eastAsiaTheme="minorHAnsi" w:hAnsi="Times New Roman" w:cs="Times New Roman"/>
        </w:rPr>
        <w:t>28</w:t>
      </w:r>
      <w:r w:rsidRPr="0091654D">
        <w:rPr>
          <w:rFonts w:ascii="Times New Roman" w:eastAsiaTheme="minorHAnsi" w:hAnsi="Times New Roman" w:cs="Times New Roman"/>
        </w:rPr>
        <w:t>] self-attention techniques are used to collect sequential patterns of user activities, resulting in state-of-the-art performance. Nevertheless, these approaches only focus on modeling the relationships between the target user</w:t>
      </w:r>
      <w:r w:rsidR="00F341B4" w:rsidRPr="0091654D">
        <w:rPr>
          <w:rFonts w:ascii="Times New Roman" w:eastAsiaTheme="minorHAnsi" w:hAnsi="Times New Roman" w:cs="Times New Roman"/>
        </w:rPr>
        <w:t>’</w:t>
      </w:r>
      <w:r w:rsidRPr="0091654D">
        <w:rPr>
          <w:rFonts w:ascii="Times New Roman" w:eastAsiaTheme="minorHAnsi" w:hAnsi="Times New Roman" w:cs="Times New Roman"/>
        </w:rPr>
        <w:t>s prior behaviors and their upcoming behavior, leaving out the capacity to capture user intents buried in the behaviors. As a result, conventional techniques are unable to comprehend why the target user makes her following action.</w:t>
      </w:r>
    </w:p>
    <w:p w14:paraId="078E9038" w14:textId="77777777" w:rsidR="00647E38" w:rsidRPr="0091654D" w:rsidRDefault="00647E38" w:rsidP="00071D51">
      <w:pPr>
        <w:rPr>
          <w:rFonts w:ascii="Times New Roman" w:eastAsiaTheme="minorHAnsi" w:hAnsi="Times New Roman" w:cs="Times New Roman"/>
        </w:rPr>
      </w:pPr>
    </w:p>
    <w:p w14:paraId="033F5FF5" w14:textId="23670B61" w:rsidR="00071D51" w:rsidRPr="0091654D" w:rsidRDefault="00132EC9" w:rsidP="00071D51">
      <w:pPr>
        <w:rPr>
          <w:rFonts w:ascii="Times New Roman" w:eastAsiaTheme="minorHAnsi" w:hAnsi="Times New Roman" w:cs="Times New Roman"/>
        </w:rPr>
      </w:pPr>
      <w:r w:rsidRPr="0091654D">
        <w:rPr>
          <w:rFonts w:ascii="Times New Roman" w:eastAsiaTheme="minorHAnsi" w:hAnsi="Times New Roman" w:cs="Times New Roman"/>
          <w:b/>
          <w:bCs/>
        </w:rPr>
        <w:t>Intention-aware Recommendation</w:t>
      </w:r>
      <w:r w:rsidR="00647E38" w:rsidRPr="0091654D">
        <w:rPr>
          <w:rFonts w:ascii="Times New Roman" w:eastAsiaTheme="minorHAnsi" w:hAnsi="Times New Roman" w:cs="Times New Roman" w:hint="eastAsia"/>
          <w:b/>
          <w:bCs/>
        </w:rPr>
        <w:t>.</w:t>
      </w:r>
      <w:r w:rsidR="00647E38" w:rsidRPr="0091654D">
        <w:rPr>
          <w:rFonts w:ascii="Times New Roman" w:eastAsiaTheme="minorHAnsi" w:hAnsi="Times New Roman" w:cs="Times New Roman"/>
          <w:b/>
          <w:bCs/>
        </w:rPr>
        <w:t xml:space="preserve"> </w:t>
      </w:r>
      <w:r w:rsidRPr="0091654D">
        <w:rPr>
          <w:rFonts w:ascii="Times New Roman" w:eastAsiaTheme="minorHAnsi" w:hAnsi="Times New Roman" w:cs="Times New Roman"/>
        </w:rPr>
        <w:t xml:space="preserve">In recent years, diverse intention-aware recommendation </w:t>
      </w:r>
      <w:r w:rsidR="00BB31C2" w:rsidRPr="0091654D">
        <w:rPr>
          <w:rFonts w:ascii="Times New Roman" w:eastAsiaTheme="minorHAnsi" w:hAnsi="Times New Roman" w:cs="Times New Roman"/>
        </w:rPr>
        <w:t xml:space="preserve">has drawn great attention. </w:t>
      </w:r>
      <w:r w:rsidR="0025506A" w:rsidRPr="0091654D">
        <w:rPr>
          <w:rFonts w:ascii="Times New Roman" w:eastAsiaTheme="minorHAnsi" w:hAnsi="Times New Roman" w:cs="Times New Roman"/>
        </w:rPr>
        <w:t>It</w:t>
      </w:r>
      <w:r w:rsidRPr="0091654D">
        <w:rPr>
          <w:rFonts w:ascii="Times New Roman" w:eastAsiaTheme="minorHAnsi" w:hAnsi="Times New Roman" w:cs="Times New Roman"/>
        </w:rPr>
        <w:t xml:space="preserve"> takes into account users</w:t>
      </w:r>
      <w:r w:rsidR="00F341B4" w:rsidRPr="0091654D">
        <w:rPr>
          <w:rFonts w:ascii="Times New Roman" w:eastAsiaTheme="minorHAnsi" w:hAnsi="Times New Roman" w:cs="Times New Roman"/>
        </w:rPr>
        <w:t>’</w:t>
      </w:r>
      <w:r w:rsidRPr="0091654D">
        <w:rPr>
          <w:rFonts w:ascii="Times New Roman" w:eastAsiaTheme="minorHAnsi" w:hAnsi="Times New Roman" w:cs="Times New Roman"/>
        </w:rPr>
        <w:t xml:space="preserve"> intents in behavior modeling. Zhu et al. [</w:t>
      </w:r>
      <w:r w:rsidR="00E85726" w:rsidRPr="0091654D">
        <w:rPr>
          <w:rFonts w:ascii="Times New Roman" w:eastAsiaTheme="minorHAnsi" w:hAnsi="Times New Roman" w:cs="Times New Roman"/>
        </w:rPr>
        <w:t>37</w:t>
      </w:r>
      <w:r w:rsidRPr="0091654D">
        <w:rPr>
          <w:rFonts w:ascii="Times New Roman" w:eastAsiaTheme="minorHAnsi" w:hAnsi="Times New Roman" w:cs="Times New Roman"/>
        </w:rPr>
        <w:t xml:space="preserve">] </w:t>
      </w:r>
      <w:r w:rsidR="00C53212" w:rsidRPr="0091654D">
        <w:rPr>
          <w:rFonts w:ascii="Times New Roman" w:eastAsiaTheme="minorHAnsi" w:hAnsi="Times New Roman" w:cs="Times New Roman"/>
        </w:rPr>
        <w:t xml:space="preserve">propose a key-array memory network (KA-MemNN) that </w:t>
      </w:r>
      <w:r w:rsidRPr="0091654D">
        <w:rPr>
          <w:rFonts w:ascii="Times New Roman" w:eastAsiaTheme="minorHAnsi" w:hAnsi="Times New Roman" w:cs="Times New Roman"/>
        </w:rPr>
        <w:t>portrays intents directly using items</w:t>
      </w:r>
      <w:r w:rsidR="00F341B4" w:rsidRPr="0091654D">
        <w:rPr>
          <w:rFonts w:ascii="Times New Roman" w:eastAsiaTheme="minorHAnsi" w:hAnsi="Times New Roman" w:cs="Times New Roman"/>
        </w:rPr>
        <w:t>’</w:t>
      </w:r>
      <w:r w:rsidRPr="0091654D">
        <w:rPr>
          <w:rFonts w:ascii="Times New Roman" w:eastAsiaTheme="minorHAnsi" w:hAnsi="Times New Roman" w:cs="Times New Roman"/>
        </w:rPr>
        <w:t xml:space="preserve"> categories in users</w:t>
      </w:r>
      <w:r w:rsidR="00F341B4" w:rsidRPr="0091654D">
        <w:rPr>
          <w:rFonts w:ascii="Times New Roman" w:eastAsiaTheme="minorHAnsi" w:hAnsi="Times New Roman" w:cs="Times New Roman"/>
        </w:rPr>
        <w:t>’</w:t>
      </w:r>
      <w:r w:rsidRPr="0091654D">
        <w:rPr>
          <w:rFonts w:ascii="Times New Roman" w:eastAsiaTheme="minorHAnsi" w:hAnsi="Times New Roman" w:cs="Times New Roman"/>
        </w:rPr>
        <w:t xml:space="preserve"> behaviors. This approach is straightforward and provides an obvious way to define user intents. Chen et al. [</w:t>
      </w:r>
      <w:r w:rsidR="00E85726" w:rsidRPr="0091654D">
        <w:rPr>
          <w:rFonts w:ascii="Times New Roman" w:eastAsiaTheme="minorHAnsi" w:hAnsi="Times New Roman" w:cs="Times New Roman"/>
        </w:rPr>
        <w:t>38</w:t>
      </w:r>
      <w:r w:rsidRPr="0091654D">
        <w:rPr>
          <w:rFonts w:ascii="Times New Roman" w:eastAsiaTheme="minorHAnsi" w:hAnsi="Times New Roman" w:cs="Times New Roman"/>
        </w:rPr>
        <w:t>] employ an attention mechanism to capture users</w:t>
      </w:r>
      <w:r w:rsidR="00F341B4" w:rsidRPr="0091654D">
        <w:rPr>
          <w:rFonts w:ascii="Times New Roman" w:eastAsiaTheme="minorHAnsi" w:hAnsi="Times New Roman" w:cs="Times New Roman"/>
        </w:rPr>
        <w:t>’</w:t>
      </w:r>
      <w:r w:rsidRPr="0091654D">
        <w:rPr>
          <w:rFonts w:ascii="Times New Roman" w:eastAsiaTheme="minorHAnsi" w:hAnsi="Times New Roman" w:cs="Times New Roman"/>
        </w:rPr>
        <w:t xml:space="preserve"> category-wise intentions, represented by a pair of action types and item categories. </w:t>
      </w:r>
      <w:r w:rsidR="00FC60E3" w:rsidRPr="0091654D">
        <w:rPr>
          <w:rFonts w:ascii="Times New Roman" w:eastAsiaTheme="minorHAnsi" w:hAnsi="Times New Roman" w:cs="Times New Roman"/>
        </w:rPr>
        <w:t xml:space="preserve">Wang et al. </w:t>
      </w:r>
      <w:r w:rsidRPr="0091654D">
        <w:rPr>
          <w:rFonts w:ascii="Times New Roman" w:eastAsiaTheme="minorHAnsi" w:hAnsi="Times New Roman" w:cs="Times New Roman"/>
        </w:rPr>
        <w:t>[</w:t>
      </w:r>
      <w:r w:rsidR="00E85726" w:rsidRPr="0091654D">
        <w:rPr>
          <w:rFonts w:ascii="Times New Roman" w:eastAsiaTheme="minorHAnsi" w:hAnsi="Times New Roman" w:cs="Times New Roman"/>
        </w:rPr>
        <w:t>39</w:t>
      </w:r>
      <w:r w:rsidRPr="0091654D">
        <w:rPr>
          <w:rFonts w:ascii="Times New Roman" w:eastAsiaTheme="minorHAnsi" w:hAnsi="Times New Roman" w:cs="Times New Roman"/>
        </w:rPr>
        <w:t>] propose a neural intention-driven method for modeling the heterogeneous intentions underlying users</w:t>
      </w:r>
      <w:r w:rsidR="00F341B4" w:rsidRPr="0091654D">
        <w:rPr>
          <w:rFonts w:ascii="Times New Roman" w:eastAsiaTheme="minorHAnsi" w:hAnsi="Times New Roman" w:cs="Times New Roman"/>
        </w:rPr>
        <w:t>’</w:t>
      </w:r>
      <w:r w:rsidRPr="0091654D">
        <w:rPr>
          <w:rFonts w:ascii="Times New Roman" w:eastAsiaTheme="minorHAnsi" w:hAnsi="Times New Roman" w:cs="Times New Roman"/>
        </w:rPr>
        <w:t xml:space="preserve"> complex behaviors. </w:t>
      </w:r>
      <w:r w:rsidR="00DC2B25" w:rsidRPr="0091654D">
        <w:rPr>
          <w:rFonts w:ascii="Times New Roman" w:eastAsiaTheme="minorHAnsi" w:hAnsi="Times New Roman" w:cs="Times New Roman"/>
        </w:rPr>
        <w:t>L</w:t>
      </w:r>
      <w:r w:rsidR="00DC2B25" w:rsidRPr="0091654D">
        <w:rPr>
          <w:rFonts w:ascii="Times New Roman" w:eastAsiaTheme="minorHAnsi" w:hAnsi="Times New Roman" w:cs="Times New Roman" w:hint="eastAsia"/>
        </w:rPr>
        <w:t>i</w:t>
      </w:r>
      <w:r w:rsidR="00DC2B25" w:rsidRPr="0091654D">
        <w:rPr>
          <w:rFonts w:ascii="Times New Roman" w:eastAsiaTheme="minorHAnsi" w:hAnsi="Times New Roman" w:cs="Times New Roman"/>
        </w:rPr>
        <w:t xml:space="preserve"> et al. [40] present an intention-aware method to capture each user</w:t>
      </w:r>
      <w:r w:rsidR="00F341B4" w:rsidRPr="0091654D">
        <w:rPr>
          <w:rFonts w:ascii="Times New Roman" w:eastAsiaTheme="minorHAnsi" w:hAnsi="Times New Roman" w:cs="Times New Roman"/>
        </w:rPr>
        <w:t>’</w:t>
      </w:r>
      <w:r w:rsidR="00DC2B25" w:rsidRPr="0091654D">
        <w:rPr>
          <w:rFonts w:ascii="Times New Roman" w:eastAsiaTheme="minorHAnsi" w:hAnsi="Times New Roman" w:cs="Times New Roman"/>
        </w:rPr>
        <w:t xml:space="preserve">s underlying intentions that may lead to her following consumption behavior and improving recommendation performance. </w:t>
      </w:r>
      <w:r w:rsidR="00CE0E01" w:rsidRPr="0091654D">
        <w:rPr>
          <w:rFonts w:ascii="Times New Roman" w:eastAsiaTheme="minorHAnsi" w:hAnsi="Times New Roman" w:cs="Times New Roman"/>
        </w:rPr>
        <w:t xml:space="preserve">Wang et al. [41] aggregate the history sequence into relation-specific embeddings to model dynamic impacts of historical relational interactions on user intention. </w:t>
      </w:r>
      <w:r w:rsidRPr="0091654D">
        <w:rPr>
          <w:rFonts w:ascii="Times New Roman" w:eastAsiaTheme="minorHAnsi" w:hAnsi="Times New Roman" w:cs="Times New Roman"/>
        </w:rPr>
        <w:t>On the other hand, they give less attention to simulating user intentions, particularly when users</w:t>
      </w:r>
      <w:r w:rsidR="00F341B4" w:rsidRPr="0091654D">
        <w:rPr>
          <w:rFonts w:ascii="Times New Roman" w:eastAsiaTheme="minorHAnsi" w:hAnsi="Times New Roman" w:cs="Times New Roman"/>
        </w:rPr>
        <w:t>’</w:t>
      </w:r>
      <w:r w:rsidRPr="0091654D">
        <w:rPr>
          <w:rFonts w:ascii="Times New Roman" w:eastAsiaTheme="minorHAnsi" w:hAnsi="Times New Roman" w:cs="Times New Roman"/>
        </w:rPr>
        <w:t xml:space="preserve"> behaviors are </w:t>
      </w:r>
      <w:r w:rsidRPr="0091654D">
        <w:rPr>
          <w:rFonts w:ascii="Times New Roman" w:eastAsiaTheme="minorHAnsi" w:hAnsi="Times New Roman" w:cs="Times New Roman"/>
        </w:rPr>
        <w:lastRenderedPageBreak/>
        <w:t>melting. They also disregard organized user intent transition, resulting in a solid inductive bias for Sequential Recommendation.</w:t>
      </w:r>
    </w:p>
    <w:p w14:paraId="3150E28B" w14:textId="77777777" w:rsidR="00071D51" w:rsidRPr="0091654D" w:rsidRDefault="00071D51" w:rsidP="00071D51">
      <w:pPr>
        <w:rPr>
          <w:rFonts w:ascii="Times New Roman" w:eastAsiaTheme="minorHAnsi" w:hAnsi="Times New Roman" w:cs="Times New Roman"/>
        </w:rPr>
      </w:pPr>
    </w:p>
    <w:p w14:paraId="070FAC3E" w14:textId="0B3B0997" w:rsidR="00071D51" w:rsidRPr="0091654D" w:rsidRDefault="00132EC9" w:rsidP="002C0A41">
      <w:pPr>
        <w:rPr>
          <w:rFonts w:ascii="Times New Roman" w:eastAsiaTheme="minorHAnsi" w:hAnsi="Times New Roman" w:cs="Times New Roman"/>
        </w:rPr>
      </w:pPr>
      <w:r w:rsidRPr="0091654D">
        <w:rPr>
          <w:rFonts w:ascii="Times New Roman" w:eastAsiaTheme="minorHAnsi" w:hAnsi="Times New Roman" w:cs="Times New Roman"/>
          <w:b/>
          <w:bCs/>
        </w:rPr>
        <w:t>Attention Mechanism-based Recommendation</w:t>
      </w:r>
      <w:r w:rsidR="00647E38" w:rsidRPr="0091654D">
        <w:rPr>
          <w:rFonts w:ascii="Times New Roman" w:eastAsiaTheme="minorHAnsi" w:hAnsi="Times New Roman" w:cs="Times New Roman" w:hint="eastAsia"/>
          <w:b/>
          <w:bCs/>
        </w:rPr>
        <w:t>.</w:t>
      </w:r>
      <w:r w:rsidR="00647E38" w:rsidRPr="0091654D">
        <w:rPr>
          <w:rFonts w:ascii="Times New Roman" w:eastAsiaTheme="minorHAnsi" w:hAnsi="Times New Roman" w:cs="Times New Roman"/>
          <w:b/>
          <w:bCs/>
        </w:rPr>
        <w:t xml:space="preserve"> </w:t>
      </w:r>
      <w:r w:rsidRPr="0091654D">
        <w:rPr>
          <w:rFonts w:ascii="Times New Roman" w:eastAsiaTheme="minorHAnsi" w:hAnsi="Times New Roman" w:cs="Times New Roman"/>
        </w:rPr>
        <w:t>Deep learning</w:t>
      </w:r>
      <w:r w:rsidR="00F341B4" w:rsidRPr="0091654D">
        <w:rPr>
          <w:rFonts w:ascii="Times New Roman" w:eastAsiaTheme="minorHAnsi" w:hAnsi="Times New Roman" w:cs="Times New Roman"/>
        </w:rPr>
        <w:t>’</w:t>
      </w:r>
      <w:r w:rsidRPr="0091654D">
        <w:rPr>
          <w:rFonts w:ascii="Times New Roman" w:eastAsiaTheme="minorHAnsi" w:hAnsi="Times New Roman" w:cs="Times New Roman"/>
        </w:rPr>
        <w:t>s attention process [</w:t>
      </w:r>
      <w:r w:rsidR="00E85726" w:rsidRPr="0091654D">
        <w:rPr>
          <w:rFonts w:ascii="Times New Roman" w:eastAsiaTheme="minorHAnsi" w:hAnsi="Times New Roman" w:cs="Times New Roman"/>
        </w:rPr>
        <w:t>31</w:t>
      </w:r>
      <w:r w:rsidRPr="0091654D">
        <w:rPr>
          <w:rFonts w:ascii="Times New Roman" w:eastAsiaTheme="minorHAnsi" w:hAnsi="Times New Roman" w:cs="Times New Roman"/>
        </w:rPr>
        <w:t>] is comparable to humans</w:t>
      </w:r>
      <w:r w:rsidR="00F341B4" w:rsidRPr="0091654D">
        <w:rPr>
          <w:rFonts w:ascii="Times New Roman" w:eastAsiaTheme="minorHAnsi" w:hAnsi="Times New Roman" w:cs="Times New Roman"/>
        </w:rPr>
        <w:t>’</w:t>
      </w:r>
      <w:r w:rsidRPr="0091654D">
        <w:rPr>
          <w:rFonts w:ascii="Times New Roman" w:eastAsiaTheme="minorHAnsi" w:hAnsi="Times New Roman" w:cs="Times New Roman"/>
        </w:rPr>
        <w:t xml:space="preserve"> selective visual attention mechanism. Its purpose is to swiftly find more relevant information to the task goal among a significant volume of information. It is frequently used in text translation, sequence modeling, image recognition, video description, etc. Bahdanau et al. [</w:t>
      </w:r>
      <w:r w:rsidR="00E85726" w:rsidRPr="0091654D">
        <w:rPr>
          <w:rFonts w:ascii="Times New Roman" w:eastAsiaTheme="minorHAnsi" w:hAnsi="Times New Roman" w:cs="Times New Roman"/>
        </w:rPr>
        <w:t>32</w:t>
      </w:r>
      <w:r w:rsidRPr="0091654D">
        <w:rPr>
          <w:rFonts w:ascii="Times New Roman" w:eastAsiaTheme="minorHAnsi" w:hAnsi="Times New Roman" w:cs="Times New Roman"/>
        </w:rPr>
        <w:t>] pioneered the attention mechanism for machine translation within the Encoder-Decoder architecture. It can discover the shortest path between any two points, regardless of their distance or order</w:t>
      </w:r>
      <w:r w:rsidR="009D29AE" w:rsidRPr="0091654D">
        <w:rPr>
          <w:rFonts w:ascii="Times New Roman" w:eastAsiaTheme="minorHAnsi" w:hAnsi="Times New Roman" w:cs="Times New Roman"/>
        </w:rPr>
        <w:t>.</w:t>
      </w:r>
      <w:r w:rsidRPr="0091654D">
        <w:rPr>
          <w:rFonts w:ascii="Times New Roman" w:eastAsiaTheme="minorHAnsi" w:hAnsi="Times New Roman" w:cs="Times New Roman"/>
        </w:rPr>
        <w:t xml:space="preserve"> Deep Interest Network (DIN) [</w:t>
      </w:r>
      <w:r w:rsidR="00A63733" w:rsidRPr="0091654D">
        <w:rPr>
          <w:rFonts w:ascii="Times New Roman" w:eastAsiaTheme="minorHAnsi" w:hAnsi="Times New Roman" w:cs="Times New Roman"/>
        </w:rPr>
        <w:t>42</w:t>
      </w:r>
      <w:r w:rsidRPr="0091654D">
        <w:rPr>
          <w:rFonts w:ascii="Times New Roman" w:eastAsiaTheme="minorHAnsi" w:hAnsi="Times New Roman" w:cs="Times New Roman"/>
        </w:rPr>
        <w:t>] model calculates the correlation between users</w:t>
      </w:r>
      <w:r w:rsidR="00F341B4" w:rsidRPr="0091654D">
        <w:rPr>
          <w:rFonts w:ascii="Times New Roman" w:eastAsiaTheme="minorHAnsi" w:hAnsi="Times New Roman" w:cs="Times New Roman"/>
        </w:rPr>
        <w:t>’</w:t>
      </w:r>
      <w:r w:rsidRPr="0091654D">
        <w:rPr>
          <w:rFonts w:ascii="Times New Roman" w:eastAsiaTheme="minorHAnsi" w:hAnsi="Times New Roman" w:cs="Times New Roman"/>
        </w:rPr>
        <w:t xml:space="preserve"> previous shopping histories and potential items using the attention mechanism. On the other hand, the DIN model does not take into account the time of user behavior and assumes that user behavior is independent of each other. Deep Interest Evolution Network (DIEN) [</w:t>
      </w:r>
      <w:r w:rsidR="00A63733" w:rsidRPr="0091654D">
        <w:rPr>
          <w:rFonts w:ascii="Times New Roman" w:eastAsiaTheme="minorHAnsi" w:hAnsi="Times New Roman" w:cs="Times New Roman"/>
        </w:rPr>
        <w:t>43</w:t>
      </w:r>
      <w:r w:rsidRPr="0091654D">
        <w:rPr>
          <w:rFonts w:ascii="Times New Roman" w:eastAsiaTheme="minorHAnsi" w:hAnsi="Times New Roman" w:cs="Times New Roman"/>
        </w:rPr>
        <w:t>] holds that user interest is dynamic and shifts over time. A user interest extraction layer and a user interest evolution layer are presented based on DIN. Local activation is incorporated in each stage of GRU to boost the representation of relevant interests and mimic the movement of interests indicated by users in the behavior sequence. Deep Session Interest Network (DSIN) [</w:t>
      </w:r>
      <w:r w:rsidR="00A63733" w:rsidRPr="0091654D">
        <w:rPr>
          <w:rFonts w:ascii="Times New Roman" w:eastAsiaTheme="minorHAnsi" w:hAnsi="Times New Roman" w:cs="Times New Roman"/>
        </w:rPr>
        <w:t>44</w:t>
      </w:r>
      <w:r w:rsidRPr="0091654D">
        <w:rPr>
          <w:rFonts w:ascii="Times New Roman" w:eastAsiaTheme="minorHAnsi" w:hAnsi="Times New Roman" w:cs="Times New Roman"/>
        </w:rPr>
        <w:t>] argues that the user behavior sequence has a hierarchical structure. User behavior in a single session is similar, and user behavior in subsequent sessions is considerably different. With high interpretability, the attention mechanism may distinguish the value of user behavior and screen out behaviors that are strongly related but irrelevant to objectives.</w:t>
      </w:r>
    </w:p>
    <w:p w14:paraId="78B1ADD8" w14:textId="5367387F" w:rsidR="00CC5846" w:rsidRPr="0091654D" w:rsidRDefault="00CC5846" w:rsidP="002C0A41">
      <w:pPr>
        <w:rPr>
          <w:rFonts w:ascii="Times New Roman" w:eastAsiaTheme="minorHAnsi" w:hAnsi="Times New Roman" w:cs="Times New Roman"/>
        </w:rPr>
      </w:pPr>
    </w:p>
    <w:p w14:paraId="39EF31E2" w14:textId="484E1890" w:rsidR="00CC5846" w:rsidRPr="0091654D" w:rsidRDefault="00CC5846" w:rsidP="002C0A41">
      <w:pPr>
        <w:rPr>
          <w:rFonts w:ascii="Times New Roman" w:eastAsiaTheme="minorHAnsi" w:hAnsi="Times New Roman" w:cs="Times New Roman"/>
        </w:rPr>
      </w:pPr>
      <w:r w:rsidRPr="0091654D">
        <w:rPr>
          <w:rFonts w:ascii="Times New Roman" w:eastAsiaTheme="minorHAnsi" w:hAnsi="Times New Roman" w:cs="Times New Roman"/>
        </w:rPr>
        <w:t>As we can see from above that awareness of the drawbacks associated with the traditional recommendation approach stimulates various of efforts in different directions. HINE-based Recommendation</w:t>
      </w:r>
      <w:r w:rsidRPr="0091654D">
        <w:rPr>
          <w:rFonts w:ascii="Times New Roman" w:eastAsiaTheme="minorHAnsi" w:hAnsi="Times New Roman" w:cs="Times New Roman"/>
          <w:b/>
          <w:bCs/>
        </w:rPr>
        <w:t xml:space="preserve"> </w:t>
      </w:r>
      <w:r w:rsidR="00CB094E" w:rsidRPr="0091654D">
        <w:rPr>
          <w:rFonts w:ascii="Times New Roman" w:eastAsiaTheme="minorHAnsi" w:hAnsi="Times New Roman" w:cs="Times New Roman"/>
        </w:rPr>
        <w:t xml:space="preserve">tries </w:t>
      </w:r>
      <w:r w:rsidRPr="0091654D">
        <w:rPr>
          <w:rFonts w:ascii="Times New Roman" w:eastAsiaTheme="minorHAnsi" w:hAnsi="Times New Roman" w:cs="Times New Roman"/>
        </w:rPr>
        <w:t>to overcome problems with</w:t>
      </w:r>
      <w:r w:rsidRPr="0091654D">
        <w:rPr>
          <w:rFonts w:ascii="Times New Roman" w:eastAsiaTheme="minorHAnsi" w:hAnsi="Times New Roman" w:cs="Times New Roman"/>
          <w:b/>
          <w:bCs/>
        </w:rPr>
        <w:t xml:space="preserve"> </w:t>
      </w:r>
      <w:r w:rsidRPr="0091654D">
        <w:rPr>
          <w:rFonts w:ascii="Times New Roman" w:eastAsiaTheme="minorHAnsi" w:hAnsi="Times New Roman" w:cs="Times New Roman"/>
        </w:rPr>
        <w:t xml:space="preserve">homogeneous networks; Sequential recommendation aims to capture the temporal shifting patterns of user preferences. </w:t>
      </w:r>
      <w:r w:rsidR="003D55BD" w:rsidRPr="0091654D">
        <w:rPr>
          <w:rFonts w:ascii="Times New Roman" w:eastAsiaTheme="minorHAnsi" w:hAnsi="Times New Roman" w:cs="Times New Roman"/>
        </w:rPr>
        <w:t xml:space="preserve">Realizing </w:t>
      </w:r>
      <w:r w:rsidRPr="0091654D">
        <w:rPr>
          <w:rFonts w:ascii="Times New Roman" w:eastAsiaTheme="minorHAnsi" w:hAnsi="Times New Roman" w:cs="Times New Roman"/>
        </w:rPr>
        <w:t xml:space="preserve">the root of the preference comes by </w:t>
      </w:r>
      <w:ins w:id="2" w:author="Yang, Fan [yangfan]" w:date="2022-07-19T15:25:00Z">
        <w:r w:rsidR="0091654D">
          <w:rPr>
            <w:rFonts w:ascii="Times New Roman" w:eastAsiaTheme="minorHAnsi" w:hAnsi="Times New Roman" w:cs="Times New Roman"/>
          </w:rPr>
          <w:t xml:space="preserve">the </w:t>
        </w:r>
      </w:ins>
      <w:r w:rsidRPr="0091654D">
        <w:rPr>
          <w:rFonts w:ascii="Times New Roman" w:eastAsiaTheme="minorHAnsi" w:hAnsi="Times New Roman" w:cs="Times New Roman"/>
        </w:rPr>
        <w:t>user</w:t>
      </w:r>
      <w:ins w:id="3" w:author="Yang, Fan [yangfan]" w:date="2022-07-19T15:25:00Z">
        <w:r w:rsidR="0091654D">
          <w:rPr>
            <w:rFonts w:ascii="Times New Roman" w:eastAsiaTheme="minorHAnsi" w:hAnsi="Times New Roman" w:cs="Times New Roman"/>
          </w:rPr>
          <w:t>’</w:t>
        </w:r>
      </w:ins>
      <w:r w:rsidRPr="0091654D">
        <w:rPr>
          <w:rFonts w:ascii="Times New Roman" w:eastAsiaTheme="minorHAnsi" w:hAnsi="Times New Roman" w:cs="Times New Roman"/>
        </w:rPr>
        <w:t>s</w:t>
      </w:r>
      <w:del w:id="4" w:author="Yang, Fan [yangfan]" w:date="2022-07-19T15:25:00Z">
        <w:r w:rsidR="00F341B4" w:rsidRPr="0091654D" w:rsidDel="0091654D">
          <w:rPr>
            <w:rFonts w:ascii="Times New Roman" w:eastAsiaTheme="minorHAnsi" w:hAnsi="Times New Roman" w:cs="Times New Roman"/>
          </w:rPr>
          <w:delText>’</w:delText>
        </w:r>
      </w:del>
      <w:r w:rsidRPr="0091654D">
        <w:rPr>
          <w:rFonts w:ascii="Times New Roman" w:eastAsiaTheme="minorHAnsi" w:hAnsi="Times New Roman" w:cs="Times New Roman"/>
        </w:rPr>
        <w:t xml:space="preserve"> intention, many efforts have been conducted to capture the user</w:t>
      </w:r>
      <w:ins w:id="5" w:author="Yang, Fan [yangfan]" w:date="2022-07-19T15:25:00Z">
        <w:r w:rsidR="0091654D">
          <w:rPr>
            <w:rFonts w:ascii="Times New Roman" w:eastAsiaTheme="minorHAnsi" w:hAnsi="Times New Roman" w:cs="Times New Roman"/>
          </w:rPr>
          <w:t>’</w:t>
        </w:r>
      </w:ins>
      <w:r w:rsidRPr="0091654D">
        <w:rPr>
          <w:rFonts w:ascii="Times New Roman" w:eastAsiaTheme="minorHAnsi" w:hAnsi="Times New Roman" w:cs="Times New Roman"/>
        </w:rPr>
        <w:t xml:space="preserve">s intention. Intention-aware Recommendation simply </w:t>
      </w:r>
      <w:r w:rsidR="005C02F5" w:rsidRPr="0091654D">
        <w:rPr>
          <w:rFonts w:ascii="Times New Roman" w:eastAsiaTheme="minorHAnsi" w:hAnsi="Times New Roman" w:cs="Times New Roman"/>
        </w:rPr>
        <w:t xml:space="preserve">tries </w:t>
      </w:r>
      <w:r w:rsidRPr="0091654D">
        <w:rPr>
          <w:rFonts w:ascii="Times New Roman" w:eastAsiaTheme="minorHAnsi" w:hAnsi="Times New Roman" w:cs="Times New Roman"/>
        </w:rPr>
        <w:t>to direct</w:t>
      </w:r>
      <w:r w:rsidR="00BA6991" w:rsidRPr="0091654D">
        <w:rPr>
          <w:rFonts w:ascii="Times New Roman" w:eastAsiaTheme="minorHAnsi" w:hAnsi="Times New Roman" w:cs="Times New Roman"/>
        </w:rPr>
        <w:t>ly</w:t>
      </w:r>
      <w:r w:rsidRPr="0091654D">
        <w:rPr>
          <w:rFonts w:ascii="Times New Roman" w:eastAsiaTheme="minorHAnsi" w:hAnsi="Times New Roman" w:cs="Times New Roman"/>
        </w:rPr>
        <w:t xml:space="preserve"> link user intents with behavior which </w:t>
      </w:r>
      <w:r w:rsidR="00BA6991" w:rsidRPr="0091654D">
        <w:rPr>
          <w:rFonts w:ascii="Times New Roman" w:eastAsiaTheme="minorHAnsi" w:hAnsi="Times New Roman" w:cs="Times New Roman"/>
        </w:rPr>
        <w:t xml:space="preserve">ignores </w:t>
      </w:r>
      <w:r w:rsidRPr="0091654D">
        <w:rPr>
          <w:rFonts w:ascii="Times New Roman" w:eastAsiaTheme="minorHAnsi" w:hAnsi="Times New Roman" w:cs="Times New Roman"/>
        </w:rPr>
        <w:t xml:space="preserve">the behaviors conflict and intents transitions. Recent development on Machine Learning and Deep Learning shed new lights on the problem, Attention Mechanism-based Recommendation is </w:t>
      </w:r>
      <w:r w:rsidR="00BA6991" w:rsidRPr="0091654D">
        <w:rPr>
          <w:rFonts w:ascii="Times New Roman" w:eastAsiaTheme="minorHAnsi" w:hAnsi="Times New Roman" w:cs="Times New Roman"/>
        </w:rPr>
        <w:t xml:space="preserve">a </w:t>
      </w:r>
      <w:r w:rsidRPr="0091654D">
        <w:rPr>
          <w:rFonts w:ascii="Times New Roman" w:eastAsiaTheme="minorHAnsi" w:hAnsi="Times New Roman" w:cs="Times New Roman"/>
        </w:rPr>
        <w:t xml:space="preserve">brave attempt. Deep Interest Evolution Network and Deep Session Interest Network are examples. However, </w:t>
      </w:r>
      <w:r w:rsidR="000535F7" w:rsidRPr="0091654D">
        <w:rPr>
          <w:rFonts w:ascii="Times New Roman" w:eastAsiaTheme="minorHAnsi" w:hAnsi="Times New Roman" w:cs="Times New Roman"/>
        </w:rPr>
        <w:t>neither</w:t>
      </w:r>
      <w:r w:rsidRPr="0091654D">
        <w:rPr>
          <w:rFonts w:ascii="Times New Roman" w:eastAsiaTheme="minorHAnsi" w:hAnsi="Times New Roman" w:cs="Times New Roman"/>
        </w:rPr>
        <w:t xml:space="preserve"> explicitly </w:t>
      </w:r>
      <w:r w:rsidR="000535F7" w:rsidRPr="0091654D">
        <w:rPr>
          <w:rFonts w:ascii="Times New Roman" w:eastAsiaTheme="minorHAnsi" w:hAnsi="Times New Roman" w:cs="Times New Roman"/>
        </w:rPr>
        <w:t xml:space="preserve">represents </w:t>
      </w:r>
      <w:r w:rsidRPr="0091654D">
        <w:rPr>
          <w:rFonts w:ascii="Times New Roman" w:eastAsiaTheme="minorHAnsi" w:hAnsi="Times New Roman" w:cs="Times New Roman"/>
        </w:rPr>
        <w:t>users</w:t>
      </w:r>
      <w:r w:rsidR="00F341B4" w:rsidRPr="0091654D">
        <w:rPr>
          <w:rFonts w:ascii="Times New Roman" w:eastAsiaTheme="minorHAnsi" w:hAnsi="Times New Roman" w:cs="Times New Roman"/>
        </w:rPr>
        <w:t>’</w:t>
      </w:r>
      <w:r w:rsidRPr="0091654D">
        <w:rPr>
          <w:rFonts w:ascii="Times New Roman" w:eastAsiaTheme="minorHAnsi" w:hAnsi="Times New Roman" w:cs="Times New Roman"/>
        </w:rPr>
        <w:t xml:space="preserve"> intention and preference in a hierarchical structure. To address the issues identified, we propose a hierarchical user intention and preference framework for Sequential Recommendation based on relation-aware heterogeneous information network embedding as descripted in the following section.</w:t>
      </w:r>
    </w:p>
    <w:p w14:paraId="7F4F8469" w14:textId="77777777" w:rsidR="00E00890" w:rsidRPr="0091654D" w:rsidRDefault="00132EC9" w:rsidP="00647E38">
      <w:pPr>
        <w:pStyle w:val="6"/>
        <w:rPr>
          <w:rFonts w:ascii="Times New Roman" w:hAnsi="Times New Roman" w:cs="Times New Roman"/>
          <w:sz w:val="28"/>
          <w:szCs w:val="28"/>
        </w:rPr>
      </w:pPr>
      <w:proofErr w:type="gramStart"/>
      <w:r w:rsidRPr="0091654D">
        <w:rPr>
          <w:rFonts w:ascii="Times New Roman" w:hAnsi="Times New Roman" w:cs="Times New Roman"/>
          <w:sz w:val="28"/>
          <w:szCs w:val="28"/>
        </w:rPr>
        <w:lastRenderedPageBreak/>
        <w:t xml:space="preserve">3  </w:t>
      </w:r>
      <w:r w:rsidR="00DA22B1" w:rsidRPr="0091654D">
        <w:rPr>
          <w:rFonts w:ascii="Times New Roman" w:hAnsi="Times New Roman" w:cs="Times New Roman"/>
          <w:sz w:val="28"/>
          <w:szCs w:val="28"/>
        </w:rPr>
        <w:t>Method</w:t>
      </w:r>
      <w:r w:rsidR="00A835D7" w:rsidRPr="0091654D">
        <w:rPr>
          <w:rFonts w:ascii="Times New Roman" w:hAnsi="Times New Roman" w:cs="Times New Roman"/>
          <w:sz w:val="28"/>
          <w:szCs w:val="28"/>
        </w:rPr>
        <w:t>ology</w:t>
      </w:r>
      <w:proofErr w:type="gramEnd"/>
    </w:p>
    <w:p w14:paraId="21561073" w14:textId="2ED12D44" w:rsidR="00B50255" w:rsidRPr="0091654D" w:rsidRDefault="00B50255" w:rsidP="00DA22B1">
      <w:pPr>
        <w:autoSpaceDE w:val="0"/>
        <w:autoSpaceDN w:val="0"/>
        <w:adjustRightInd w:val="0"/>
        <w:rPr>
          <w:rFonts w:ascii="Times New Roman" w:eastAsiaTheme="minorHAnsi" w:hAnsi="Times New Roman" w:cs="Times New Roman"/>
        </w:rPr>
      </w:pPr>
      <w:r w:rsidRPr="0091654D">
        <w:rPr>
          <w:rFonts w:ascii="Times New Roman" w:eastAsiaTheme="minorHAnsi" w:hAnsi="Times New Roman" w:cs="Times New Roman"/>
        </w:rPr>
        <w:t xml:space="preserve">In this section, we first introduce the problem formalization. </w:t>
      </w:r>
      <w:r w:rsidR="00953651" w:rsidRPr="0091654D">
        <w:rPr>
          <w:rFonts w:ascii="Times New Roman" w:eastAsiaTheme="minorHAnsi" w:hAnsi="Times New Roman" w:cs="Times New Roman"/>
        </w:rPr>
        <w:t>T</w:t>
      </w:r>
      <w:r w:rsidRPr="0091654D">
        <w:rPr>
          <w:rFonts w:ascii="Times New Roman" w:eastAsiaTheme="minorHAnsi" w:hAnsi="Times New Roman" w:cs="Times New Roman"/>
        </w:rPr>
        <w:t xml:space="preserve">hen </w:t>
      </w:r>
      <w:r w:rsidR="00953651" w:rsidRPr="0091654D">
        <w:rPr>
          <w:rFonts w:ascii="Times New Roman" w:eastAsiaTheme="minorHAnsi" w:hAnsi="Times New Roman" w:cs="Times New Roman"/>
        </w:rPr>
        <w:t xml:space="preserve">we </w:t>
      </w:r>
      <w:r w:rsidRPr="0091654D">
        <w:rPr>
          <w:rFonts w:ascii="Times New Roman" w:eastAsiaTheme="minorHAnsi" w:hAnsi="Times New Roman" w:cs="Times New Roman"/>
        </w:rPr>
        <w:t xml:space="preserve">describe the proposed </w:t>
      </w:r>
      <w:r w:rsidR="003A2F08" w:rsidRPr="0091654D">
        <w:rPr>
          <w:rFonts w:ascii="Times New Roman" w:eastAsiaTheme="minorHAnsi" w:hAnsi="Times New Roman" w:cs="Times New Roman"/>
        </w:rPr>
        <w:t>model framework</w:t>
      </w:r>
      <w:r w:rsidRPr="0091654D">
        <w:rPr>
          <w:rFonts w:ascii="Times New Roman" w:eastAsiaTheme="minorHAnsi" w:hAnsi="Times New Roman" w:cs="Times New Roman"/>
        </w:rPr>
        <w:t xml:space="preserve"> in detail. After that, we talk about the </w:t>
      </w:r>
      <w:r w:rsidR="00622796" w:rsidRPr="0091654D">
        <w:rPr>
          <w:rFonts w:ascii="Times New Roman" w:eastAsiaTheme="minorHAnsi" w:hAnsi="Times New Roman" w:cs="Times New Roman"/>
        </w:rPr>
        <w:t>different modules</w:t>
      </w:r>
      <w:r w:rsidRPr="0091654D">
        <w:rPr>
          <w:rFonts w:ascii="Times New Roman" w:eastAsiaTheme="minorHAnsi" w:hAnsi="Times New Roman" w:cs="Times New Roman"/>
        </w:rPr>
        <w:t xml:space="preserve"> of </w:t>
      </w:r>
      <w:r w:rsidR="00CB59AB" w:rsidRPr="0091654D">
        <w:rPr>
          <w:rFonts w:ascii="Times New Roman" w:eastAsiaTheme="minorHAnsi" w:hAnsi="Times New Roman" w:cs="Times New Roman"/>
        </w:rPr>
        <w:t>our model</w:t>
      </w:r>
      <w:r w:rsidRPr="0091654D">
        <w:rPr>
          <w:rFonts w:ascii="Times New Roman" w:eastAsiaTheme="minorHAnsi" w:hAnsi="Times New Roman" w:cs="Times New Roman"/>
        </w:rPr>
        <w:t xml:space="preserve">. Finally, we discuss the </w:t>
      </w:r>
      <w:r w:rsidR="007420A0" w:rsidRPr="0091654D">
        <w:rPr>
          <w:rFonts w:ascii="Times New Roman" w:eastAsiaTheme="minorHAnsi" w:hAnsi="Times New Roman" w:cs="Times New Roman"/>
        </w:rPr>
        <w:t>model training</w:t>
      </w:r>
      <w:r w:rsidRPr="0091654D">
        <w:rPr>
          <w:rFonts w:ascii="Times New Roman" w:eastAsiaTheme="minorHAnsi" w:hAnsi="Times New Roman" w:cs="Times New Roman"/>
        </w:rPr>
        <w:t>.</w:t>
      </w:r>
    </w:p>
    <w:p w14:paraId="664AB1BB" w14:textId="77777777" w:rsidR="00B50255" w:rsidRPr="0091654D" w:rsidRDefault="00B50255" w:rsidP="00DA22B1">
      <w:pPr>
        <w:autoSpaceDE w:val="0"/>
        <w:autoSpaceDN w:val="0"/>
        <w:adjustRightInd w:val="0"/>
        <w:rPr>
          <w:rFonts w:ascii="Times New Roman" w:eastAsiaTheme="minorHAnsi" w:hAnsi="Times New Roman" w:cs="Times New Roman"/>
          <w:b/>
          <w:bCs/>
        </w:rPr>
      </w:pPr>
    </w:p>
    <w:p w14:paraId="2897B1B3" w14:textId="3D830459" w:rsidR="00DA22B1" w:rsidRPr="0091654D" w:rsidRDefault="00132EC9" w:rsidP="00DA22B1">
      <w:pPr>
        <w:autoSpaceDE w:val="0"/>
        <w:autoSpaceDN w:val="0"/>
        <w:adjustRightInd w:val="0"/>
        <w:rPr>
          <w:rFonts w:ascii="Times New Roman" w:eastAsiaTheme="minorHAnsi" w:hAnsi="Times New Roman" w:cs="Times New Roman"/>
          <w:b/>
          <w:bCs/>
        </w:rPr>
      </w:pPr>
      <w:proofErr w:type="gramStart"/>
      <w:r w:rsidRPr="0091654D">
        <w:rPr>
          <w:rFonts w:ascii="Times New Roman" w:eastAsiaTheme="minorHAnsi" w:hAnsi="Times New Roman" w:cs="Times New Roman"/>
          <w:b/>
          <w:bCs/>
        </w:rPr>
        <w:t xml:space="preserve">3.1  </w:t>
      </w:r>
      <w:r w:rsidR="00C33210" w:rsidRPr="0091654D">
        <w:rPr>
          <w:rFonts w:ascii="Times New Roman" w:eastAsiaTheme="minorHAnsi" w:hAnsi="Times New Roman" w:cs="Times New Roman"/>
          <w:b/>
          <w:bCs/>
        </w:rPr>
        <w:t>Problem</w:t>
      </w:r>
      <w:proofErr w:type="gramEnd"/>
      <w:r w:rsidR="00C33210" w:rsidRPr="0091654D">
        <w:rPr>
          <w:rFonts w:ascii="Times New Roman" w:eastAsiaTheme="minorHAnsi" w:hAnsi="Times New Roman" w:cs="Times New Roman"/>
          <w:b/>
          <w:bCs/>
        </w:rPr>
        <w:t xml:space="preserve"> </w:t>
      </w:r>
      <w:r w:rsidR="00A835D7" w:rsidRPr="0091654D">
        <w:rPr>
          <w:rFonts w:ascii="Times New Roman" w:eastAsiaTheme="minorHAnsi" w:hAnsi="Times New Roman" w:cs="Times New Roman"/>
          <w:b/>
          <w:bCs/>
        </w:rPr>
        <w:t>Definition</w:t>
      </w:r>
    </w:p>
    <w:p w14:paraId="5E88D5C0" w14:textId="77777777" w:rsidR="009A25D9" w:rsidRPr="0091654D" w:rsidRDefault="00132EC9" w:rsidP="00647E38">
      <w:pPr>
        <w:autoSpaceDE w:val="0"/>
        <w:autoSpaceDN w:val="0"/>
        <w:adjustRightInd w:val="0"/>
        <w:rPr>
          <w:rFonts w:ascii="Times New Roman" w:eastAsiaTheme="minorHAnsi" w:hAnsi="Times New Roman" w:cs="Times New Roman"/>
        </w:rPr>
      </w:pPr>
      <w:r w:rsidRPr="0091654D">
        <w:rPr>
          <w:rFonts w:ascii="Times New Roman" w:eastAsiaTheme="minorHAnsi" w:hAnsi="Times New Roman" w:cs="Times New Roman"/>
          <w:i/>
          <w:iCs/>
        </w:rPr>
        <w:t>Definition 1. Heterogeneous Information Network</w:t>
      </w:r>
      <w:r w:rsidR="00672060" w:rsidRPr="0091654D">
        <w:rPr>
          <w:rFonts w:ascii="Times New Roman" w:eastAsiaTheme="minorHAnsi" w:hAnsi="Times New Roman" w:cs="Times New Roman"/>
        </w:rPr>
        <w:t>. A H</w:t>
      </w:r>
      <w:r w:rsidRPr="0091654D">
        <w:rPr>
          <w:rFonts w:ascii="Times New Roman" w:eastAsiaTheme="minorHAnsi" w:hAnsi="Times New Roman" w:cs="Times New Roman"/>
        </w:rPr>
        <w:t>IN</w:t>
      </w:r>
      <w:r w:rsidR="00672060" w:rsidRPr="0091654D">
        <w:rPr>
          <w:rFonts w:ascii="Times New Roman" w:eastAsiaTheme="minorHAnsi" w:hAnsi="Times New Roman" w:cs="Times New Roman"/>
        </w:rPr>
        <w:t xml:space="preserve"> is defined as a graph </w:t>
      </w:r>
      <m:oMath>
        <m:r>
          <m:rPr>
            <m:sty m:val="p"/>
          </m:rPr>
          <w:rPr>
            <w:rFonts w:ascii="Cambria Math" w:eastAsiaTheme="minorHAnsi" w:hAnsi="Cambria Math" w:cs="Times New Roman"/>
          </w:rPr>
          <m:t>G=</m:t>
        </m:r>
        <m:d>
          <m:dPr>
            <m:ctrlPr>
              <w:rPr>
                <w:rFonts w:ascii="Cambria Math" w:eastAsiaTheme="minorHAnsi" w:hAnsi="Cambria Math" w:cs="Times New Roman"/>
              </w:rPr>
            </m:ctrlPr>
          </m:dPr>
          <m:e>
            <m:r>
              <m:rPr>
                <m:sty m:val="p"/>
              </m:rPr>
              <w:rPr>
                <w:rFonts w:ascii="Cambria Math" w:eastAsiaTheme="minorHAnsi" w:hAnsi="Cambria Math" w:cs="Times New Roman"/>
              </w:rPr>
              <m:t>V, E, R, ϕ, φ</m:t>
            </m:r>
          </m:e>
        </m:d>
      </m:oMath>
      <w:r w:rsidR="00672060" w:rsidRPr="0091654D">
        <w:rPr>
          <w:rFonts w:ascii="Times New Roman" w:eastAsiaTheme="minorHAnsi" w:hAnsi="Times New Roman" w:cs="Times New Roman"/>
        </w:rPr>
        <w:t xml:space="preserve">, in which </w:t>
      </w:r>
      <m:oMath>
        <m:r>
          <m:rPr>
            <m:sty m:val="p"/>
          </m:rPr>
          <w:rPr>
            <w:rFonts w:ascii="Cambria Math" w:eastAsiaTheme="minorHAnsi" w:hAnsi="Cambria Math" w:cs="Times New Roman"/>
          </w:rPr>
          <m:t>V</m:t>
        </m:r>
      </m:oMath>
      <w:r w:rsidR="004E5C7A" w:rsidRPr="0091654D">
        <w:rPr>
          <w:rFonts w:ascii="Times New Roman" w:eastAsiaTheme="minorHAnsi" w:hAnsi="Times New Roman" w:cs="Times New Roman"/>
        </w:rPr>
        <w:t>,</w:t>
      </w:r>
      <w:r w:rsidR="00672060" w:rsidRPr="0091654D">
        <w:rPr>
          <w:rFonts w:ascii="Times New Roman" w:eastAsiaTheme="minorHAnsi" w:hAnsi="Times New Roman" w:cs="Times New Roman"/>
        </w:rPr>
        <w:t xml:space="preserve"> </w:t>
      </w:r>
      <m:oMath>
        <m:r>
          <m:rPr>
            <m:sty m:val="p"/>
          </m:rPr>
          <w:rPr>
            <w:rFonts w:ascii="Cambria Math" w:eastAsiaTheme="minorHAnsi" w:hAnsi="Cambria Math" w:cs="Times New Roman"/>
          </w:rPr>
          <m:t>E</m:t>
        </m:r>
      </m:oMath>
      <w:r w:rsidR="004E5C7A" w:rsidRPr="0091654D">
        <w:rPr>
          <w:rFonts w:ascii="Times New Roman" w:eastAsiaTheme="minorHAnsi" w:hAnsi="Times New Roman" w:cs="Times New Roman"/>
        </w:rPr>
        <w:t>,</w:t>
      </w:r>
      <w:r w:rsidR="00672060" w:rsidRPr="0091654D">
        <w:rPr>
          <w:rFonts w:ascii="Times New Roman" w:eastAsiaTheme="minorHAnsi" w:hAnsi="Times New Roman" w:cs="Times New Roman"/>
        </w:rPr>
        <w:t xml:space="preserve"> </w:t>
      </w:r>
      <w:r w:rsidR="004E5C7A" w:rsidRPr="0091654D">
        <w:rPr>
          <w:rFonts w:ascii="Times New Roman" w:eastAsiaTheme="minorHAnsi" w:hAnsi="Times New Roman" w:cs="Times New Roman"/>
        </w:rPr>
        <w:t xml:space="preserve">and </w:t>
      </w:r>
      <m:oMath>
        <m:r>
          <m:rPr>
            <m:sty m:val="p"/>
          </m:rPr>
          <w:rPr>
            <w:rFonts w:ascii="Cambria Math" w:eastAsiaTheme="minorHAnsi" w:hAnsi="Cambria Math" w:cs="Times New Roman"/>
          </w:rPr>
          <m:t>R</m:t>
        </m:r>
      </m:oMath>
      <w:r w:rsidR="004E5C7A" w:rsidRPr="0091654D">
        <w:rPr>
          <w:rFonts w:ascii="Times New Roman" w:eastAsiaTheme="minorHAnsi" w:hAnsi="Times New Roman" w:cs="Times New Roman"/>
        </w:rPr>
        <w:t xml:space="preserve"> </w:t>
      </w:r>
      <w:r w:rsidR="00672060" w:rsidRPr="0091654D">
        <w:rPr>
          <w:rFonts w:ascii="Times New Roman" w:eastAsiaTheme="minorHAnsi" w:hAnsi="Times New Roman" w:cs="Times New Roman"/>
        </w:rPr>
        <w:t>are the sets of nodes</w:t>
      </w:r>
      <w:r w:rsidR="004E5C7A" w:rsidRPr="0091654D">
        <w:rPr>
          <w:rFonts w:ascii="Times New Roman" w:eastAsiaTheme="minorHAnsi" w:hAnsi="Times New Roman" w:cs="Times New Roman"/>
        </w:rPr>
        <w:t>,</w:t>
      </w:r>
      <w:r w:rsidR="00672060" w:rsidRPr="0091654D">
        <w:rPr>
          <w:rFonts w:ascii="Times New Roman" w:eastAsiaTheme="minorHAnsi" w:hAnsi="Times New Roman" w:cs="Times New Roman"/>
        </w:rPr>
        <w:t xml:space="preserve"> edges,</w:t>
      </w:r>
      <w:r w:rsidR="004E5C7A" w:rsidRPr="0091654D">
        <w:rPr>
          <w:rFonts w:ascii="Times New Roman" w:eastAsiaTheme="minorHAnsi" w:hAnsi="Times New Roman" w:cs="Times New Roman"/>
        </w:rPr>
        <w:t xml:space="preserve"> and edge types</w:t>
      </w:r>
      <w:r w:rsidR="00672060" w:rsidRPr="0091654D">
        <w:rPr>
          <w:rFonts w:ascii="Times New Roman" w:eastAsiaTheme="minorHAnsi" w:hAnsi="Times New Roman" w:cs="Times New Roman"/>
        </w:rPr>
        <w:t xml:space="preserve">, respectively. </w:t>
      </w:r>
      <m:oMath>
        <m:r>
          <m:rPr>
            <m:sty m:val="p"/>
          </m:rPr>
          <w:rPr>
            <w:rFonts w:ascii="Cambria Math" w:eastAsiaTheme="minorHAnsi" w:hAnsi="Cambria Math" w:cs="Times New Roman"/>
          </w:rPr>
          <m:t>V</m:t>
        </m:r>
      </m:oMath>
      <w:r w:rsidR="00672060" w:rsidRPr="0091654D">
        <w:rPr>
          <w:rFonts w:ascii="Times New Roman" w:eastAsiaTheme="minorHAnsi" w:hAnsi="Times New Roman" w:cs="Times New Roman"/>
        </w:rPr>
        <w:t xml:space="preserve"> contains the set of users </w:t>
      </w:r>
      <m:oMath>
        <m:r>
          <m:rPr>
            <m:sty m:val="p"/>
          </m:rPr>
          <w:rPr>
            <w:rFonts w:ascii="Cambria Math" w:eastAsiaTheme="minorHAnsi" w:hAnsi="Cambria Math" w:cs="Times New Roman"/>
          </w:rPr>
          <m:t>U</m:t>
        </m:r>
      </m:oMath>
      <w:r w:rsidR="00672060" w:rsidRPr="0091654D">
        <w:rPr>
          <w:rFonts w:ascii="Times New Roman" w:eastAsiaTheme="minorHAnsi" w:hAnsi="Times New Roman" w:cs="Times New Roman"/>
        </w:rPr>
        <w:t xml:space="preserve">, the set of items </w:t>
      </w:r>
      <m:oMath>
        <m:r>
          <m:rPr>
            <m:sty m:val="p"/>
          </m:rPr>
          <w:rPr>
            <w:rFonts w:ascii="Cambria Math" w:eastAsiaTheme="minorHAnsi" w:hAnsi="Cambria Math" w:cs="Times New Roman"/>
          </w:rPr>
          <m:t>I</m:t>
        </m:r>
      </m:oMath>
      <w:r w:rsidR="00672060" w:rsidRPr="0091654D">
        <w:rPr>
          <w:rFonts w:ascii="Times New Roman" w:eastAsiaTheme="minorHAnsi" w:hAnsi="Times New Roman" w:cs="Times New Roman"/>
        </w:rPr>
        <w:t xml:space="preserve">, and the set of categories </w:t>
      </w:r>
      <m:oMath>
        <m:r>
          <m:rPr>
            <m:sty m:val="p"/>
          </m:rPr>
          <w:rPr>
            <w:rFonts w:ascii="Cambria Math" w:eastAsiaTheme="minorHAnsi" w:hAnsi="Cambria Math" w:cs="Times New Roman"/>
          </w:rPr>
          <m:t>C</m:t>
        </m:r>
      </m:oMath>
      <w:r w:rsidR="00672060" w:rsidRPr="0091654D">
        <w:rPr>
          <w:rFonts w:ascii="Times New Roman" w:eastAsiaTheme="minorHAnsi" w:hAnsi="Times New Roman" w:cs="Times New Roman"/>
        </w:rPr>
        <w:t>.</w:t>
      </w:r>
    </w:p>
    <w:p w14:paraId="6A9B1F15" w14:textId="77777777" w:rsidR="001045ED" w:rsidRPr="0091654D" w:rsidRDefault="00132EC9" w:rsidP="00A835D7">
      <w:pPr>
        <w:autoSpaceDE w:val="0"/>
        <w:autoSpaceDN w:val="0"/>
        <w:adjustRightInd w:val="0"/>
        <w:rPr>
          <w:rFonts w:ascii="Times New Roman" w:eastAsiaTheme="minorHAnsi" w:hAnsi="Times New Roman" w:cs="Times New Roman"/>
        </w:rPr>
      </w:pPr>
      <w:r w:rsidRPr="0091654D">
        <w:rPr>
          <w:rFonts w:ascii="Times New Roman" w:eastAsiaTheme="minorHAnsi" w:hAnsi="Times New Roman" w:cs="Times New Roman"/>
          <w:i/>
          <w:iCs/>
        </w:rPr>
        <w:t>Definition 2. Node</w:t>
      </w:r>
      <w:r w:rsidR="001D369D" w:rsidRPr="0091654D">
        <w:rPr>
          <w:rFonts w:ascii="Times New Roman" w:eastAsiaTheme="minorHAnsi" w:hAnsi="Times New Roman" w:cs="Times New Roman"/>
          <w:i/>
          <w:iCs/>
        </w:rPr>
        <w:t xml:space="preserve"> and </w:t>
      </w:r>
      <w:r w:rsidRPr="0091654D">
        <w:rPr>
          <w:rFonts w:ascii="Times New Roman" w:eastAsiaTheme="minorHAnsi" w:hAnsi="Times New Roman" w:cs="Times New Roman"/>
          <w:i/>
          <w:iCs/>
        </w:rPr>
        <w:t>Relation.</w:t>
      </w:r>
      <w:r w:rsidR="001D369D" w:rsidRPr="0091654D">
        <w:rPr>
          <w:rFonts w:ascii="Times New Roman" w:eastAsiaTheme="minorHAnsi" w:hAnsi="Times New Roman" w:cs="Times New Roman"/>
          <w:i/>
          <w:iCs/>
        </w:rPr>
        <w:t xml:space="preserve"> </w:t>
      </w:r>
      <w:r w:rsidR="001D369D" w:rsidRPr="0091654D">
        <w:rPr>
          <w:rFonts w:ascii="Times New Roman" w:eastAsiaTheme="minorHAnsi" w:hAnsi="Times New Roman" w:cs="Times New Roman"/>
        </w:rPr>
        <w:t>We defined three types of nodes in HIN</w:t>
      </w:r>
      <w:r w:rsidR="00FD78B7" w:rsidRPr="0091654D">
        <w:rPr>
          <w:rFonts w:ascii="Times New Roman" w:eastAsiaTheme="minorHAnsi" w:hAnsi="Times New Roman" w:cs="Times New Roman"/>
        </w:rPr>
        <w:t xml:space="preserve"> as follows: user nodes </w:t>
      </w:r>
      <m:oMath>
        <m:r>
          <m:rPr>
            <m:sty m:val="p"/>
          </m:rPr>
          <w:rPr>
            <w:rFonts w:ascii="Cambria Math" w:eastAsiaTheme="minorHAnsi" w:hAnsi="Cambria Math" w:cs="Times New Roman"/>
          </w:rPr>
          <m:t>u∈U</m:t>
        </m:r>
      </m:oMath>
      <w:r w:rsidR="00FD78B7" w:rsidRPr="0091654D">
        <w:rPr>
          <w:rFonts w:ascii="Times New Roman" w:eastAsiaTheme="minorHAnsi" w:hAnsi="Times New Roman" w:cs="Times New Roman"/>
        </w:rPr>
        <w:t xml:space="preserve">, item nodes </w:t>
      </w:r>
      <m:oMath>
        <m:r>
          <m:rPr>
            <m:sty m:val="p"/>
          </m:rPr>
          <w:rPr>
            <w:rFonts w:ascii="Cambria Math" w:eastAsiaTheme="minorHAnsi" w:hAnsi="Cambria Math" w:cs="Times New Roman"/>
          </w:rPr>
          <m:t>i∈I</m:t>
        </m:r>
      </m:oMath>
      <w:r w:rsidR="00FD78B7" w:rsidRPr="0091654D">
        <w:rPr>
          <w:rFonts w:ascii="Times New Roman" w:eastAsiaTheme="minorHAnsi" w:hAnsi="Times New Roman" w:cs="Times New Roman"/>
        </w:rPr>
        <w:t xml:space="preserve">, category nodes </w:t>
      </w:r>
      <m:oMath>
        <m:r>
          <m:rPr>
            <m:sty m:val="p"/>
          </m:rPr>
          <w:rPr>
            <w:rFonts w:ascii="Cambria Math" w:eastAsiaTheme="minorHAnsi" w:hAnsi="Cambria Math" w:cs="Times New Roman"/>
          </w:rPr>
          <m:t>c∈C</m:t>
        </m:r>
      </m:oMath>
      <w:r w:rsidR="00FD78B7" w:rsidRPr="0091654D">
        <w:rPr>
          <w:rFonts w:ascii="Times New Roman" w:eastAsiaTheme="minorHAnsi" w:hAnsi="Times New Roman" w:cs="Times New Roman"/>
        </w:rPr>
        <w:t>. Besides, three types of relations are defined as follows: user-item</w:t>
      </w:r>
      <w:r w:rsidR="009A25D9" w:rsidRPr="0091654D">
        <w:rPr>
          <w:rFonts w:ascii="Times New Roman" w:eastAsiaTheme="minorHAnsi" w:hAnsi="Times New Roman" w:cs="Times New Roman"/>
        </w:rPr>
        <w:t xml:space="preserve"> </w:t>
      </w:r>
      <m:oMath>
        <m:r>
          <m:rPr>
            <m:sty m:val="p"/>
          </m:rPr>
          <w:rPr>
            <w:rFonts w:ascii="Cambria Math" w:eastAsiaTheme="minorHAnsi" w:hAnsi="Cambria Math" w:cs="Times New Roman"/>
          </w:rPr>
          <m:t>(u–</m:t>
        </m:r>
        <m:r>
          <m:rPr>
            <m:sty m:val="p"/>
          </m:rPr>
          <w:rPr>
            <w:rFonts w:ascii="Cambria Math" w:eastAsiaTheme="minorHAnsi" w:hAnsi="Cambria Math" w:cs="Times New Roman" w:hint="eastAsia"/>
          </w:rPr>
          <m:t>i)</m:t>
        </m:r>
      </m:oMath>
      <w:r w:rsidR="00FD78B7" w:rsidRPr="0091654D">
        <w:rPr>
          <w:rFonts w:ascii="Times New Roman" w:eastAsiaTheme="minorHAnsi" w:hAnsi="Times New Roman" w:cs="Times New Roman"/>
        </w:rPr>
        <w:t>, item-category</w:t>
      </w:r>
      <w:r w:rsidR="009A25D9" w:rsidRPr="0091654D">
        <w:rPr>
          <w:rFonts w:ascii="Times New Roman" w:eastAsiaTheme="minorHAnsi" w:hAnsi="Times New Roman" w:cs="Times New Roman"/>
        </w:rPr>
        <w:t xml:space="preserve"> </w:t>
      </w:r>
      <m:oMath>
        <m:r>
          <m:rPr>
            <m:sty m:val="p"/>
          </m:rPr>
          <w:rPr>
            <w:rFonts w:ascii="Cambria Math" w:eastAsiaTheme="minorHAnsi" w:hAnsi="Cambria Math" w:cs="Times New Roman"/>
          </w:rPr>
          <m:t>(i–c)</m:t>
        </m:r>
      </m:oMath>
      <w:r w:rsidR="00FD78B7" w:rsidRPr="0091654D">
        <w:rPr>
          <w:rFonts w:ascii="Times New Roman" w:eastAsiaTheme="minorHAnsi" w:hAnsi="Times New Roman" w:cs="Times New Roman"/>
        </w:rPr>
        <w:t>, user-user</w:t>
      </w:r>
      <w:r w:rsidR="009A25D9" w:rsidRPr="0091654D">
        <w:rPr>
          <w:rFonts w:ascii="Times New Roman" w:eastAsiaTheme="minorHAnsi" w:hAnsi="Times New Roman" w:cs="Times New Roman"/>
        </w:rPr>
        <w:t xml:space="preserve"> </w:t>
      </w:r>
      <m:oMath>
        <m:r>
          <m:rPr>
            <m:sty m:val="p"/>
          </m:rPr>
          <w:rPr>
            <w:rFonts w:ascii="Cambria Math" w:eastAsiaTheme="minorHAnsi" w:hAnsi="Cambria Math" w:cs="Times New Roman"/>
          </w:rPr>
          <m:t>(u–u)</m:t>
        </m:r>
      </m:oMath>
      <w:r w:rsidR="009A25D9" w:rsidRPr="0091654D">
        <w:rPr>
          <w:rFonts w:ascii="Times New Roman" w:eastAsiaTheme="minorHAnsi" w:hAnsi="Times New Roman" w:cs="Times New Roman"/>
        </w:rPr>
        <w:t xml:space="preserve">. A node relation triple </w:t>
      </w:r>
      <m:oMath>
        <m:d>
          <m:dPr>
            <m:begChr m:val="〈"/>
            <m:endChr m:val="〉"/>
            <m:ctrlPr>
              <w:rPr>
                <w:rFonts w:ascii="Cambria Math" w:eastAsiaTheme="minorHAnsi" w:hAnsi="Cambria Math" w:cs="Times New Roman"/>
              </w:rPr>
            </m:ctrlPr>
          </m:dPr>
          <m:e>
            <m:r>
              <m:rPr>
                <m:sty m:val="p"/>
              </m:rPr>
              <w:rPr>
                <w:rFonts w:ascii="Cambria Math" w:eastAsiaTheme="minorHAnsi" w:hAnsi="Cambria Math" w:cs="Times New Roman"/>
              </w:rPr>
              <m:t>u,r,i</m:t>
            </m:r>
          </m:e>
        </m:d>
        <m:r>
          <m:rPr>
            <m:sty m:val="p"/>
          </m:rPr>
          <w:rPr>
            <w:rFonts w:ascii="Cambria Math" w:eastAsiaTheme="minorHAnsi" w:hAnsi="Cambria Math" w:cs="Times New Roman"/>
          </w:rPr>
          <m:t>∈P</m:t>
        </m:r>
      </m:oMath>
      <w:r w:rsidR="009A25D9" w:rsidRPr="0091654D">
        <w:rPr>
          <w:rFonts w:ascii="Times New Roman" w:eastAsiaTheme="minorHAnsi" w:hAnsi="Times New Roman" w:cs="Times New Roman"/>
        </w:rPr>
        <w:t xml:space="preserve">, describes that two nodes </w:t>
      </w:r>
      <m:oMath>
        <m:r>
          <m:rPr>
            <m:sty m:val="p"/>
          </m:rPr>
          <w:rPr>
            <w:rFonts w:ascii="Cambria Math" w:eastAsiaTheme="minorHAnsi" w:hAnsi="Cambria Math" w:cs="Times New Roman"/>
          </w:rPr>
          <m:t>u</m:t>
        </m:r>
      </m:oMath>
      <w:r w:rsidR="009A25D9" w:rsidRPr="0091654D">
        <w:rPr>
          <w:rFonts w:ascii="Times New Roman" w:eastAsiaTheme="minorHAnsi" w:hAnsi="Times New Roman" w:cs="Times New Roman"/>
        </w:rPr>
        <w:t xml:space="preserve"> and </w:t>
      </w:r>
      <m:oMath>
        <m:r>
          <m:rPr>
            <m:sty m:val="p"/>
          </m:rPr>
          <w:rPr>
            <w:rFonts w:ascii="Cambria Math" w:eastAsiaTheme="minorHAnsi" w:hAnsi="Cambria Math" w:cs="Times New Roman"/>
          </w:rPr>
          <m:t>v</m:t>
        </m:r>
      </m:oMath>
      <w:r w:rsidR="009A25D9" w:rsidRPr="0091654D">
        <w:rPr>
          <w:rFonts w:ascii="Times New Roman" w:eastAsiaTheme="minorHAnsi" w:hAnsi="Times New Roman" w:cs="Times New Roman"/>
        </w:rPr>
        <w:t xml:space="preserve"> are connected by a relation </w:t>
      </w:r>
      <m:oMath>
        <m:r>
          <m:rPr>
            <m:sty m:val="p"/>
          </m:rPr>
          <w:rPr>
            <w:rFonts w:ascii="Cambria Math" w:eastAsiaTheme="minorHAnsi" w:hAnsi="Cambria Math" w:cs="Times New Roman"/>
          </w:rPr>
          <m:t>r∈R</m:t>
        </m:r>
      </m:oMath>
      <w:r w:rsidR="009A25D9" w:rsidRPr="0091654D">
        <w:rPr>
          <w:rFonts w:ascii="Times New Roman" w:eastAsiaTheme="minorHAnsi" w:hAnsi="Times New Roman" w:cs="Times New Roman"/>
        </w:rPr>
        <w:t xml:space="preserve">. Here, </w:t>
      </w:r>
      <m:oMath>
        <m:r>
          <m:rPr>
            <m:sty m:val="p"/>
          </m:rPr>
          <w:rPr>
            <w:rFonts w:ascii="Cambria Math" w:eastAsiaTheme="minorHAnsi" w:hAnsi="Cambria Math" w:cs="Times New Roman"/>
          </w:rPr>
          <m:t>P</m:t>
        </m:r>
      </m:oMath>
      <w:r w:rsidR="009A25D9" w:rsidRPr="0091654D">
        <w:rPr>
          <w:rFonts w:ascii="Times New Roman" w:eastAsiaTheme="minorHAnsi" w:hAnsi="Times New Roman" w:cs="Times New Roman"/>
        </w:rPr>
        <w:t xml:space="preserve"> represents the set of all node-relation triples.</w:t>
      </w:r>
    </w:p>
    <w:p w14:paraId="56488E7D" w14:textId="77777777" w:rsidR="009A25D9" w:rsidRPr="0091654D" w:rsidRDefault="00132EC9" w:rsidP="00A835D7">
      <w:pPr>
        <w:autoSpaceDE w:val="0"/>
        <w:autoSpaceDN w:val="0"/>
        <w:adjustRightInd w:val="0"/>
        <w:rPr>
          <w:rFonts w:ascii="Times New Roman" w:eastAsiaTheme="minorHAnsi" w:hAnsi="Times New Roman" w:cs="Times New Roman"/>
        </w:rPr>
      </w:pPr>
      <w:r w:rsidRPr="0091654D">
        <w:rPr>
          <w:rFonts w:ascii="Times New Roman" w:eastAsiaTheme="minorHAnsi" w:hAnsi="Times New Roman" w:cs="Times New Roman"/>
          <w:i/>
          <w:iCs/>
        </w:rPr>
        <w:t xml:space="preserve">Definition 3. Heterogeneous Information Network Embedding. </w:t>
      </w:r>
      <w:r w:rsidRPr="0091654D">
        <w:rPr>
          <w:rFonts w:ascii="Times New Roman" w:eastAsiaTheme="minorHAnsi" w:hAnsi="Times New Roman" w:cs="Times New Roman"/>
        </w:rPr>
        <w:t xml:space="preserve">Given a HIN </w:t>
      </w:r>
      <m:oMath>
        <m:r>
          <m:rPr>
            <m:sty m:val="p"/>
          </m:rPr>
          <w:rPr>
            <w:rFonts w:ascii="Cambria Math" w:eastAsiaTheme="minorHAnsi" w:hAnsi="Cambria Math" w:cs="Times New Roman"/>
          </w:rPr>
          <m:t>G=</m:t>
        </m:r>
        <m:d>
          <m:dPr>
            <m:ctrlPr>
              <w:rPr>
                <w:rFonts w:ascii="Cambria Math" w:eastAsiaTheme="minorHAnsi" w:hAnsi="Cambria Math" w:cs="Times New Roman"/>
              </w:rPr>
            </m:ctrlPr>
          </m:dPr>
          <m:e>
            <m:r>
              <m:rPr>
                <m:sty m:val="p"/>
              </m:rPr>
              <w:rPr>
                <w:rFonts w:ascii="Cambria Math" w:eastAsiaTheme="minorHAnsi" w:hAnsi="Cambria Math" w:cs="Times New Roman"/>
              </w:rPr>
              <m:t>V, E, R, ϕ, φ</m:t>
            </m:r>
          </m:e>
        </m:d>
      </m:oMath>
      <w:r w:rsidRPr="0091654D">
        <w:rPr>
          <w:rFonts w:ascii="Times New Roman" w:eastAsiaTheme="minorHAnsi" w:hAnsi="Times New Roman" w:cs="Times New Roman"/>
        </w:rPr>
        <w:t xml:space="preserve">, HIN embedding aims to develop a mapping function </w:t>
      </w:r>
      <m:oMath>
        <m:r>
          <m:rPr>
            <m:sty m:val="p"/>
          </m:rPr>
          <w:rPr>
            <w:rFonts w:ascii="Cambria Math" w:eastAsiaTheme="minorHAnsi" w:hAnsi="Cambria Math" w:cs="Times New Roman"/>
          </w:rPr>
          <m:t xml:space="preserve">f:V→ </m:t>
        </m:r>
        <m:sSup>
          <m:sSupPr>
            <m:ctrlPr>
              <w:rPr>
                <w:rFonts w:ascii="Cambria Math" w:eastAsiaTheme="minorHAnsi" w:hAnsi="Cambria Math" w:cs="Times New Roman"/>
              </w:rPr>
            </m:ctrlPr>
          </m:sSupPr>
          <m:e>
            <m:r>
              <m:rPr>
                <m:scr m:val="double-struck"/>
                <m:sty m:val="p"/>
              </m:rPr>
              <w:rPr>
                <w:rFonts w:ascii="Cambria Math" w:eastAsiaTheme="minorHAnsi" w:hAnsi="Cambria Math" w:cs="Times New Roman"/>
              </w:rPr>
              <m:t>R</m:t>
            </m:r>
          </m:e>
          <m:sup>
            <m:r>
              <m:rPr>
                <m:sty m:val="p"/>
              </m:rPr>
              <w:rPr>
                <w:rFonts w:ascii="Cambria Math" w:eastAsiaTheme="minorHAnsi" w:hAnsi="Cambria Math" w:cs="Times New Roman"/>
              </w:rPr>
              <m:t>d</m:t>
            </m:r>
          </m:sup>
        </m:sSup>
      </m:oMath>
      <w:r w:rsidRPr="0091654D">
        <w:rPr>
          <w:rFonts w:ascii="Times New Roman" w:eastAsiaTheme="minorHAnsi" w:hAnsi="Times New Roman" w:cs="Times New Roman"/>
        </w:rPr>
        <w:t xml:space="preserve"> that </w:t>
      </w:r>
      <w:r w:rsidR="00CC608F" w:rsidRPr="0091654D">
        <w:rPr>
          <w:rFonts w:ascii="Times New Roman" w:eastAsiaTheme="minorHAnsi" w:hAnsi="Times New Roman" w:cs="Times New Roman"/>
        </w:rPr>
        <w:t xml:space="preserve">projects each node </w:t>
      </w:r>
      <m:oMath>
        <m:r>
          <m:rPr>
            <m:sty m:val="p"/>
          </m:rPr>
          <w:rPr>
            <w:rFonts w:ascii="Cambria Math" w:eastAsiaTheme="minorHAnsi" w:hAnsi="Cambria Math" w:cs="Times New Roman"/>
          </w:rPr>
          <m:t>v∈V</m:t>
        </m:r>
      </m:oMath>
      <w:r w:rsidR="00CC608F" w:rsidRPr="0091654D">
        <w:rPr>
          <w:rFonts w:ascii="Times New Roman" w:eastAsiaTheme="minorHAnsi" w:hAnsi="Times New Roman" w:cs="Times New Roman"/>
        </w:rPr>
        <w:t xml:space="preserve"> to a low-dimensional vector in </w:t>
      </w:r>
      <m:oMath>
        <m:sSup>
          <m:sSupPr>
            <m:ctrlPr>
              <w:rPr>
                <w:rFonts w:ascii="Cambria Math" w:eastAsiaTheme="minorHAnsi" w:hAnsi="Cambria Math" w:cs="Times New Roman"/>
              </w:rPr>
            </m:ctrlPr>
          </m:sSupPr>
          <m:e>
            <m:r>
              <m:rPr>
                <m:scr m:val="double-struck"/>
                <m:sty m:val="p"/>
              </m:rPr>
              <w:rPr>
                <w:rFonts w:ascii="Cambria Math" w:eastAsiaTheme="minorHAnsi" w:hAnsi="Cambria Math" w:cs="Times New Roman"/>
              </w:rPr>
              <m:t>R</m:t>
            </m:r>
          </m:e>
          <m:sup>
            <m:r>
              <m:rPr>
                <m:sty m:val="p"/>
              </m:rPr>
              <w:rPr>
                <w:rFonts w:ascii="Cambria Math" w:eastAsiaTheme="minorHAnsi" w:hAnsi="Cambria Math" w:cs="Times New Roman"/>
              </w:rPr>
              <m:t>d</m:t>
            </m:r>
          </m:sup>
        </m:sSup>
      </m:oMath>
      <w:r w:rsidR="00CC608F" w:rsidRPr="0091654D">
        <w:rPr>
          <w:rFonts w:ascii="Times New Roman" w:eastAsiaTheme="minorHAnsi" w:hAnsi="Times New Roman" w:cs="Times New Roman"/>
        </w:rPr>
        <w:t xml:space="preserve">, where </w:t>
      </w:r>
      <m:oMath>
        <m:r>
          <m:rPr>
            <m:sty m:val="p"/>
          </m:rPr>
          <w:rPr>
            <w:rFonts w:ascii="Cambria Math" w:eastAsiaTheme="minorHAnsi" w:hAnsi="Cambria Math" w:cs="Times New Roman"/>
          </w:rPr>
          <m:t>d≪</m:t>
        </m:r>
        <m:d>
          <m:dPr>
            <m:begChr m:val="|"/>
            <m:endChr m:val="|"/>
            <m:ctrlPr>
              <w:rPr>
                <w:rFonts w:ascii="Cambria Math" w:eastAsiaTheme="minorHAnsi" w:hAnsi="Cambria Math" w:cs="Times New Roman"/>
              </w:rPr>
            </m:ctrlPr>
          </m:dPr>
          <m:e>
            <m:r>
              <m:rPr>
                <m:sty m:val="p"/>
              </m:rPr>
              <w:rPr>
                <w:rFonts w:ascii="Cambria Math" w:eastAsiaTheme="minorHAnsi" w:hAnsi="Cambria Math" w:cs="Times New Roman"/>
              </w:rPr>
              <m:t>V</m:t>
            </m:r>
          </m:e>
        </m:d>
      </m:oMath>
      <w:r w:rsidR="00CC608F" w:rsidRPr="0091654D">
        <w:rPr>
          <w:rFonts w:ascii="Times New Roman" w:eastAsiaTheme="minorHAnsi" w:hAnsi="Times New Roman" w:cs="Times New Roman"/>
        </w:rPr>
        <w:t>.</w:t>
      </w:r>
    </w:p>
    <w:p w14:paraId="2D2C19C6" w14:textId="77777777" w:rsidR="00C33210" w:rsidRPr="0091654D" w:rsidRDefault="00C33210" w:rsidP="00A835D7">
      <w:pPr>
        <w:autoSpaceDE w:val="0"/>
        <w:autoSpaceDN w:val="0"/>
        <w:adjustRightInd w:val="0"/>
        <w:rPr>
          <w:rFonts w:ascii="Times New Roman" w:eastAsiaTheme="minorHAnsi" w:hAnsi="Times New Roman" w:cs="Times New Roman"/>
        </w:rPr>
      </w:pPr>
    </w:p>
    <w:p w14:paraId="0FE581F9" w14:textId="77777777" w:rsidR="00C33210" w:rsidRPr="0091654D" w:rsidRDefault="00132EC9" w:rsidP="00A835D7">
      <w:pPr>
        <w:autoSpaceDE w:val="0"/>
        <w:autoSpaceDN w:val="0"/>
        <w:adjustRightInd w:val="0"/>
        <w:rPr>
          <w:rFonts w:ascii="Times New Roman" w:eastAsiaTheme="minorHAnsi" w:hAnsi="Times New Roman" w:cs="Times New Roman"/>
          <w:b/>
          <w:bCs/>
        </w:rPr>
      </w:pPr>
      <w:proofErr w:type="gramStart"/>
      <w:r w:rsidRPr="0091654D">
        <w:rPr>
          <w:rFonts w:ascii="Times New Roman" w:eastAsiaTheme="minorHAnsi" w:hAnsi="Times New Roman" w:cs="Times New Roman"/>
          <w:b/>
          <w:bCs/>
        </w:rPr>
        <w:t>3.2  Model</w:t>
      </w:r>
      <w:proofErr w:type="gramEnd"/>
      <w:r w:rsidRPr="0091654D">
        <w:rPr>
          <w:rFonts w:ascii="Times New Roman" w:eastAsiaTheme="minorHAnsi" w:hAnsi="Times New Roman" w:cs="Times New Roman"/>
          <w:b/>
          <w:bCs/>
        </w:rPr>
        <w:t xml:space="preserve"> Framework</w:t>
      </w:r>
    </w:p>
    <w:p w14:paraId="163EE6E2" w14:textId="66D00352" w:rsidR="006D0B7E" w:rsidRPr="0091654D" w:rsidRDefault="006D0B7E" w:rsidP="00A835D7">
      <w:pPr>
        <w:autoSpaceDE w:val="0"/>
        <w:autoSpaceDN w:val="0"/>
        <w:adjustRightInd w:val="0"/>
        <w:rPr>
          <w:rFonts w:ascii="Times New Roman" w:eastAsiaTheme="minorHAnsi" w:hAnsi="Times New Roman" w:cs="Times New Roman"/>
        </w:rPr>
      </w:pPr>
      <w:r w:rsidRPr="0091654D">
        <w:rPr>
          <w:rFonts w:ascii="Times New Roman" w:eastAsiaTheme="minorHAnsi" w:hAnsi="Times New Roman" w:cs="Times New Roman"/>
        </w:rPr>
        <w:t>The framework of our approach is shown in Fig</w:t>
      </w:r>
      <w:r w:rsidR="008E7F98" w:rsidRPr="0091654D">
        <w:rPr>
          <w:rFonts w:ascii="Times New Roman" w:eastAsiaTheme="minorHAnsi" w:hAnsi="Times New Roman" w:cs="Times New Roman"/>
        </w:rPr>
        <w:t>ure</w:t>
      </w:r>
      <w:r w:rsidRPr="0091654D">
        <w:rPr>
          <w:rFonts w:ascii="Times New Roman" w:eastAsiaTheme="minorHAnsi" w:hAnsi="Times New Roman" w:cs="Times New Roman"/>
        </w:rPr>
        <w:t xml:space="preserve"> 1. It consists of three modules as follows: </w:t>
      </w:r>
    </w:p>
    <w:p w14:paraId="14C1110A" w14:textId="1155C8A2" w:rsidR="00FE672A" w:rsidRPr="0091654D" w:rsidRDefault="00132EC9" w:rsidP="00A835D7">
      <w:pPr>
        <w:autoSpaceDE w:val="0"/>
        <w:autoSpaceDN w:val="0"/>
        <w:adjustRightInd w:val="0"/>
        <w:rPr>
          <w:rFonts w:ascii="Times New Roman" w:eastAsiaTheme="minorHAnsi" w:hAnsi="Times New Roman" w:cs="Times New Roman"/>
        </w:rPr>
      </w:pPr>
      <w:r w:rsidRPr="0091654D">
        <w:rPr>
          <w:rFonts w:ascii="Times New Roman" w:eastAsiaTheme="minorHAnsi" w:hAnsi="Times New Roman" w:cs="Times New Roman"/>
        </w:rPr>
        <w:t xml:space="preserve">(1) </w:t>
      </w:r>
      <w:r w:rsidRPr="0091654D">
        <w:rPr>
          <w:rFonts w:ascii="Times New Roman" w:eastAsiaTheme="minorHAnsi" w:hAnsi="Times New Roman" w:cs="Times New Roman"/>
          <w:b/>
          <w:bCs/>
        </w:rPr>
        <w:t>Relation-aware Node Embedding</w:t>
      </w:r>
      <w:r w:rsidRPr="0091654D">
        <w:rPr>
          <w:rFonts w:ascii="Times New Roman" w:eastAsiaTheme="minorHAnsi" w:hAnsi="Times New Roman" w:cs="Times New Roman"/>
        </w:rPr>
        <w:t xml:space="preserve">: </w:t>
      </w:r>
      <w:r w:rsidR="00D57C3E" w:rsidRPr="0091654D">
        <w:rPr>
          <w:rFonts w:ascii="Times New Roman" w:eastAsiaTheme="minorHAnsi" w:hAnsi="Times New Roman" w:cs="Times New Roman"/>
        </w:rPr>
        <w:t xml:space="preserve">We generate distinct node embedding in heterogeneous information networks that have diverse relationships among </w:t>
      </w:r>
      <w:r w:rsidR="009B1CA1" w:rsidRPr="0091654D">
        <w:rPr>
          <w:rFonts w:ascii="Times New Roman" w:eastAsiaTheme="minorHAnsi" w:hAnsi="Times New Roman" w:cs="Times New Roman"/>
        </w:rPr>
        <w:t xml:space="preserve">the </w:t>
      </w:r>
      <w:r w:rsidR="00D57C3E" w:rsidRPr="0091654D">
        <w:rPr>
          <w:rFonts w:ascii="Times New Roman" w:eastAsiaTheme="minorHAnsi" w:hAnsi="Times New Roman" w:cs="Times New Roman"/>
        </w:rPr>
        <w:t>user-item-category</w:t>
      </w:r>
      <w:r w:rsidRPr="0091654D">
        <w:rPr>
          <w:rFonts w:ascii="Times New Roman" w:eastAsiaTheme="minorHAnsi" w:hAnsi="Times New Roman" w:cs="Times New Roman"/>
        </w:rPr>
        <w:t>.</w:t>
      </w:r>
      <w:r w:rsidR="00D35744" w:rsidRPr="0091654D">
        <w:rPr>
          <w:rFonts w:ascii="Times New Roman" w:eastAsiaTheme="minorHAnsi" w:hAnsi="Times New Roman" w:cs="Times New Roman"/>
        </w:rPr>
        <w:t xml:space="preserve"> The user-item relationship represents the interaction between</w:t>
      </w:r>
      <w:r w:rsidR="00974D0C" w:rsidRPr="0091654D">
        <w:rPr>
          <w:rFonts w:ascii="Times New Roman" w:eastAsiaTheme="minorHAnsi" w:hAnsi="Times New Roman" w:cs="Times New Roman"/>
        </w:rPr>
        <w:t xml:space="preserve"> the</w:t>
      </w:r>
      <w:r w:rsidR="00D35744" w:rsidRPr="0091654D">
        <w:rPr>
          <w:rFonts w:ascii="Times New Roman" w:eastAsiaTheme="minorHAnsi" w:hAnsi="Times New Roman" w:cs="Times New Roman"/>
        </w:rPr>
        <w:t xml:space="preserve"> user and item. Meanwhile, the item-category relationship represents which </w:t>
      </w:r>
      <w:r w:rsidR="00206CAD" w:rsidRPr="0091654D">
        <w:rPr>
          <w:rFonts w:ascii="Times New Roman" w:eastAsiaTheme="minorHAnsi" w:hAnsi="Times New Roman" w:cs="Times New Roman" w:hint="eastAsia"/>
        </w:rPr>
        <w:t>category</w:t>
      </w:r>
      <w:r w:rsidR="00D35744" w:rsidRPr="0091654D">
        <w:rPr>
          <w:rFonts w:ascii="Times New Roman" w:eastAsiaTheme="minorHAnsi" w:hAnsi="Times New Roman" w:cs="Times New Roman"/>
        </w:rPr>
        <w:t xml:space="preserve"> the item belongs to.</w:t>
      </w:r>
      <w:r w:rsidR="00206CAD" w:rsidRPr="0091654D">
        <w:rPr>
          <w:rFonts w:ascii="Times New Roman" w:eastAsiaTheme="minorHAnsi" w:hAnsi="Times New Roman" w:cs="Times New Roman"/>
        </w:rPr>
        <w:t xml:space="preserve"> </w:t>
      </w:r>
      <w:r w:rsidR="00BE16F0" w:rsidRPr="0091654D">
        <w:rPr>
          <w:rFonts w:ascii="Times New Roman" w:eastAsiaTheme="minorHAnsi" w:hAnsi="Times New Roman" w:cs="Times New Roman"/>
        </w:rPr>
        <w:t>Relation-aware node embedding is to develop mapping function</w:t>
      </w:r>
      <w:r w:rsidR="00341F28" w:rsidRPr="0091654D">
        <w:rPr>
          <w:rFonts w:ascii="Times New Roman" w:eastAsiaTheme="minorHAnsi" w:hAnsi="Times New Roman" w:cs="Times New Roman"/>
        </w:rPr>
        <w:t>s</w:t>
      </w:r>
      <w:r w:rsidR="00BE16F0" w:rsidRPr="0091654D">
        <w:rPr>
          <w:rFonts w:ascii="Times New Roman" w:eastAsiaTheme="minorHAnsi" w:hAnsi="Times New Roman" w:cs="Times New Roman"/>
        </w:rPr>
        <w:t xml:space="preserve"> that project </w:t>
      </w:r>
      <w:r w:rsidR="00341F28" w:rsidRPr="0091654D">
        <w:rPr>
          <w:rFonts w:ascii="Times New Roman" w:eastAsiaTheme="minorHAnsi" w:hAnsi="Times New Roman" w:cs="Times New Roman"/>
        </w:rPr>
        <w:t>nodes of diverse relationships</w:t>
      </w:r>
      <w:r w:rsidR="00BE16F0" w:rsidRPr="0091654D">
        <w:rPr>
          <w:rFonts w:ascii="Times New Roman" w:eastAsiaTheme="minorHAnsi" w:hAnsi="Times New Roman" w:cs="Times New Roman"/>
        </w:rPr>
        <w:t xml:space="preserve"> to low-dimensional vector</w:t>
      </w:r>
      <w:r w:rsidR="00341F28" w:rsidRPr="0091654D">
        <w:rPr>
          <w:rFonts w:ascii="Times New Roman" w:eastAsiaTheme="minorHAnsi" w:hAnsi="Times New Roman" w:cs="Times New Roman"/>
        </w:rPr>
        <w:t>s</w:t>
      </w:r>
      <w:r w:rsidR="00BE16F0" w:rsidRPr="0091654D">
        <w:rPr>
          <w:rFonts w:ascii="Times New Roman" w:eastAsiaTheme="minorHAnsi" w:hAnsi="Times New Roman" w:cs="Times New Roman"/>
        </w:rPr>
        <w:t xml:space="preserve">. </w:t>
      </w:r>
      <w:r w:rsidRPr="0091654D">
        <w:rPr>
          <w:rFonts w:ascii="Times New Roman" w:eastAsiaTheme="minorHAnsi" w:hAnsi="Times New Roman" w:cs="Times New Roman"/>
        </w:rPr>
        <w:t xml:space="preserve">(2) </w:t>
      </w:r>
      <w:r w:rsidRPr="0091654D">
        <w:rPr>
          <w:rFonts w:ascii="Times New Roman" w:eastAsiaTheme="minorHAnsi" w:hAnsi="Times New Roman" w:cs="Times New Roman"/>
          <w:b/>
          <w:bCs/>
        </w:rPr>
        <w:t>Relation-aware Attention layer</w:t>
      </w:r>
      <w:r w:rsidRPr="0091654D">
        <w:rPr>
          <w:rFonts w:ascii="Times New Roman" w:eastAsiaTheme="minorHAnsi" w:hAnsi="Times New Roman" w:cs="Times New Roman"/>
        </w:rPr>
        <w:t xml:space="preserve">: </w:t>
      </w:r>
      <w:r w:rsidR="004F5342" w:rsidRPr="0091654D">
        <w:rPr>
          <w:rFonts w:ascii="Times New Roman" w:eastAsiaTheme="minorHAnsi" w:hAnsi="Times New Roman" w:cs="Times New Roman"/>
        </w:rPr>
        <w:t xml:space="preserve">As the core of the attention model, the relational attention layer can capture the dependencies between nodes. </w:t>
      </w:r>
      <w:r w:rsidR="00341F28" w:rsidRPr="0091654D">
        <w:rPr>
          <w:rFonts w:ascii="Times New Roman" w:eastAsiaTheme="minorHAnsi" w:hAnsi="Times New Roman" w:cs="Times New Roman"/>
        </w:rPr>
        <w:t xml:space="preserve">In order to capture the effects of different relations on different node embeddings, </w:t>
      </w:r>
      <w:r w:rsidR="00CB55BA" w:rsidRPr="0091654D">
        <w:rPr>
          <w:rFonts w:ascii="Times New Roman" w:eastAsiaTheme="minorHAnsi" w:hAnsi="Times New Roman" w:cs="Times New Roman"/>
        </w:rPr>
        <w:t xml:space="preserve">we </w:t>
      </w:r>
      <w:r w:rsidR="00D57C3E" w:rsidRPr="0091654D">
        <w:rPr>
          <w:rFonts w:ascii="Times New Roman" w:eastAsiaTheme="minorHAnsi" w:hAnsi="Times New Roman" w:cs="Times New Roman" w:hint="eastAsia"/>
        </w:rPr>
        <w:t>create</w:t>
      </w:r>
      <w:r w:rsidR="00CB55BA" w:rsidRPr="0091654D">
        <w:rPr>
          <w:rFonts w:ascii="Times New Roman" w:eastAsiaTheme="minorHAnsi" w:hAnsi="Times New Roman" w:cs="Times New Roman"/>
        </w:rPr>
        <w:t xml:space="preserve"> the user-specific representation of categories as a sum of the node embeddings weighted</w:t>
      </w:r>
      <w:r w:rsidRPr="0091654D">
        <w:rPr>
          <w:rFonts w:ascii="Times New Roman" w:eastAsiaTheme="minorHAnsi" w:hAnsi="Times New Roman" w:cs="Times New Roman"/>
        </w:rPr>
        <w:t xml:space="preserve">. (3) </w:t>
      </w:r>
      <w:r w:rsidRPr="0091654D">
        <w:rPr>
          <w:rFonts w:ascii="Times New Roman" w:eastAsiaTheme="minorHAnsi" w:hAnsi="Times New Roman" w:cs="Times New Roman"/>
          <w:b/>
          <w:bCs/>
        </w:rPr>
        <w:t>Hierarchical User Intention and Preference for Sequential Recommendation</w:t>
      </w:r>
      <w:r w:rsidRPr="0091654D">
        <w:rPr>
          <w:rFonts w:ascii="Times New Roman" w:eastAsiaTheme="minorHAnsi" w:hAnsi="Times New Roman" w:cs="Times New Roman"/>
        </w:rPr>
        <w:t xml:space="preserve">: </w:t>
      </w:r>
      <w:r w:rsidR="00F37914" w:rsidRPr="0091654D">
        <w:rPr>
          <w:rFonts w:ascii="Times New Roman" w:eastAsiaTheme="minorHAnsi" w:hAnsi="Times New Roman" w:cs="Times New Roman"/>
        </w:rPr>
        <w:t xml:space="preserve">We </w:t>
      </w:r>
      <w:r w:rsidR="004F5342" w:rsidRPr="0091654D">
        <w:rPr>
          <w:rFonts w:ascii="Times New Roman" w:eastAsiaTheme="minorHAnsi" w:hAnsi="Times New Roman" w:cs="Times New Roman"/>
        </w:rPr>
        <w:t xml:space="preserve">construct a hierarchical tree of user intention and </w:t>
      </w:r>
      <w:r w:rsidRPr="0091654D">
        <w:rPr>
          <w:rFonts w:ascii="Times New Roman" w:eastAsiaTheme="minorHAnsi" w:hAnsi="Times New Roman" w:cs="Times New Roman"/>
        </w:rPr>
        <w:t xml:space="preserve">infer the possible user intentions </w:t>
      </w:r>
      <w:r w:rsidR="004F5342" w:rsidRPr="0091654D">
        <w:rPr>
          <w:rFonts w:ascii="Times New Roman" w:eastAsiaTheme="minorHAnsi" w:hAnsi="Times New Roman" w:cs="Times New Roman"/>
        </w:rPr>
        <w:t>and preference</w:t>
      </w:r>
      <w:r w:rsidRPr="0091654D">
        <w:rPr>
          <w:rFonts w:ascii="Times New Roman" w:eastAsiaTheme="minorHAnsi" w:hAnsi="Times New Roman" w:cs="Times New Roman"/>
        </w:rPr>
        <w:t xml:space="preserve">s the next time. </w:t>
      </w:r>
      <w:r w:rsidR="00CE5A7F" w:rsidRPr="0091654D">
        <w:rPr>
          <w:rFonts w:ascii="Times New Roman" w:eastAsiaTheme="minorHAnsi" w:hAnsi="Times New Roman" w:cs="Times New Roman"/>
        </w:rPr>
        <w:t>We extract information about user intent from the relational attention layer and represent their hierarchical structure from fine to coarse. The users</w:t>
      </w:r>
      <w:r w:rsidR="00F341B4" w:rsidRPr="0091654D">
        <w:rPr>
          <w:rFonts w:ascii="Times New Roman" w:eastAsiaTheme="minorHAnsi" w:hAnsi="Times New Roman" w:cs="Times New Roman"/>
        </w:rPr>
        <w:t>’</w:t>
      </w:r>
      <w:r w:rsidR="00CE5A7F" w:rsidRPr="0091654D">
        <w:rPr>
          <w:rFonts w:ascii="Times New Roman" w:eastAsiaTheme="minorHAnsi" w:hAnsi="Times New Roman" w:cs="Times New Roman"/>
        </w:rPr>
        <w:t xml:space="preserve"> intentions are learned to anticipate the interactions between users and items. </w:t>
      </w:r>
      <w:r w:rsidRPr="0091654D">
        <w:rPr>
          <w:rFonts w:ascii="Times New Roman" w:eastAsiaTheme="minorHAnsi" w:hAnsi="Times New Roman" w:cs="Times New Roman"/>
        </w:rPr>
        <w:t>We elaborate on the details of the three modules in the following subsections.</w:t>
      </w:r>
    </w:p>
    <w:p w14:paraId="5D724ED6" w14:textId="77777777" w:rsidR="00FE672A" w:rsidRPr="0091654D" w:rsidRDefault="00FE672A" w:rsidP="00A835D7">
      <w:pPr>
        <w:autoSpaceDE w:val="0"/>
        <w:autoSpaceDN w:val="0"/>
        <w:adjustRightInd w:val="0"/>
        <w:rPr>
          <w:rFonts w:ascii="Times New Roman" w:eastAsiaTheme="minorHAnsi" w:hAnsi="Times New Roman" w:cs="Times New Roman"/>
        </w:rPr>
      </w:pPr>
    </w:p>
    <w:p w14:paraId="05475BCF" w14:textId="0701244F" w:rsidR="00C33210" w:rsidRPr="0091654D" w:rsidRDefault="00132EC9" w:rsidP="00C33210">
      <w:pPr>
        <w:autoSpaceDE w:val="0"/>
        <w:autoSpaceDN w:val="0"/>
        <w:adjustRightInd w:val="0"/>
        <w:rPr>
          <w:rFonts w:ascii="Times New Roman" w:eastAsiaTheme="minorHAnsi" w:hAnsi="Times New Roman" w:cs="Times New Roman"/>
          <w:b/>
          <w:bCs/>
        </w:rPr>
      </w:pPr>
      <w:proofErr w:type="gramStart"/>
      <w:r w:rsidRPr="0091654D">
        <w:rPr>
          <w:rFonts w:ascii="Times New Roman" w:eastAsiaTheme="minorHAnsi" w:hAnsi="Times New Roman" w:cs="Times New Roman"/>
          <w:b/>
          <w:bCs/>
        </w:rPr>
        <w:t xml:space="preserve">3.3  </w:t>
      </w:r>
      <w:r w:rsidR="005831E7" w:rsidRPr="0091654D">
        <w:rPr>
          <w:rFonts w:ascii="Times New Roman" w:eastAsiaTheme="minorHAnsi" w:hAnsi="Times New Roman" w:cs="Times New Roman"/>
          <w:b/>
          <w:bCs/>
        </w:rPr>
        <w:t>Relation</w:t>
      </w:r>
      <w:proofErr w:type="gramEnd"/>
      <w:r w:rsidR="005831E7" w:rsidRPr="0091654D">
        <w:rPr>
          <w:rFonts w:ascii="Times New Roman" w:eastAsiaTheme="minorHAnsi" w:hAnsi="Times New Roman" w:cs="Times New Roman"/>
          <w:b/>
          <w:bCs/>
        </w:rPr>
        <w:t>-aware Node Embedding</w:t>
      </w:r>
    </w:p>
    <w:p w14:paraId="1D99D58A" w14:textId="77777777" w:rsidR="0079528D" w:rsidRPr="0091654D" w:rsidRDefault="00132EC9" w:rsidP="0079528D">
      <w:pPr>
        <w:autoSpaceDE w:val="0"/>
        <w:autoSpaceDN w:val="0"/>
        <w:adjustRightInd w:val="0"/>
        <w:rPr>
          <w:rFonts w:ascii="Times New Roman" w:eastAsiaTheme="minorHAnsi" w:hAnsi="Times New Roman" w:cs="Times New Roman"/>
        </w:rPr>
      </w:pPr>
      <w:r w:rsidRPr="0091654D">
        <w:rPr>
          <w:rFonts w:ascii="Times New Roman" w:eastAsiaTheme="minorHAnsi" w:hAnsi="Times New Roman" w:cs="Times New Roman"/>
        </w:rPr>
        <w:t xml:space="preserve">The observable node </w:t>
      </w:r>
      <m:oMath>
        <m:r>
          <m:rPr>
            <m:sty m:val="p"/>
          </m:rPr>
          <w:rPr>
            <w:rFonts w:ascii="Cambria Math" w:eastAsiaTheme="minorHAnsi" w:hAnsi="Cambria Math" w:cs="Times New Roman"/>
          </w:rPr>
          <m:t>V</m:t>
        </m:r>
      </m:oMath>
      <w:r w:rsidRPr="0091654D">
        <w:rPr>
          <w:rFonts w:ascii="Times New Roman" w:eastAsiaTheme="minorHAnsi" w:hAnsi="Times New Roman" w:cs="Times New Roman"/>
        </w:rPr>
        <w:t xml:space="preserve"> is embedded through the embedding layer </w:t>
      </w:r>
      <m:oMath>
        <m:sSub>
          <m:sSubPr>
            <m:ctrlPr>
              <w:rPr>
                <w:rFonts w:ascii="Cambria Math" w:eastAsiaTheme="minorHAnsi" w:hAnsi="Cambria Math" w:cs="Times New Roman"/>
              </w:rPr>
            </m:ctrlPr>
          </m:sSubPr>
          <m:e>
            <m:r>
              <m:rPr>
                <m:sty m:val="p"/>
              </m:rPr>
              <w:rPr>
                <w:rFonts w:ascii="Cambria Math" w:eastAsiaTheme="minorHAnsi" w:hAnsi="Cambria Math" w:cs="Times New Roman"/>
              </w:rPr>
              <m:t>W</m:t>
            </m:r>
          </m:e>
          <m:sub>
            <m:r>
              <m:rPr>
                <m:sty m:val="p"/>
              </m:rPr>
              <w:rPr>
                <w:rFonts w:ascii="Cambria Math" w:eastAsiaTheme="minorHAnsi" w:hAnsi="Cambria Math" w:cs="Times New Roman"/>
              </w:rPr>
              <m:t>v</m:t>
            </m:r>
          </m:sub>
        </m:sSub>
        <m:r>
          <m:rPr>
            <m:sty m:val="p"/>
          </m:rPr>
          <w:rPr>
            <w:rFonts w:ascii="Cambria Math" w:eastAsiaTheme="minorHAnsi" w:hAnsi="Cambria Math" w:cs="Times New Roman"/>
          </w:rPr>
          <m:t>∈</m:t>
        </m:r>
        <m:sSup>
          <m:sSupPr>
            <m:ctrlPr>
              <w:rPr>
                <w:rFonts w:ascii="Cambria Math" w:eastAsiaTheme="minorHAnsi" w:hAnsi="Cambria Math" w:cs="Times New Roman"/>
              </w:rPr>
            </m:ctrlPr>
          </m:sSupPr>
          <m:e>
            <m:r>
              <m:rPr>
                <m:sty m:val="p"/>
              </m:rPr>
              <w:rPr>
                <w:rFonts w:ascii="Cambria Math" w:eastAsiaTheme="minorHAnsi" w:hAnsi="Cambria Math" w:cs="Times New Roman"/>
              </w:rPr>
              <m:t>R</m:t>
            </m:r>
          </m:e>
          <m:sup>
            <m:r>
              <m:rPr>
                <m:sty m:val="p"/>
              </m:rPr>
              <w:rPr>
                <w:rFonts w:ascii="Cambria Math" w:eastAsiaTheme="minorHAnsi" w:hAnsi="Cambria Math" w:cs="Times New Roman"/>
              </w:rPr>
              <m:t>d×</m:t>
            </m:r>
            <m:d>
              <m:dPr>
                <m:begChr m:val="|"/>
                <m:endChr m:val="|"/>
                <m:ctrlPr>
                  <w:rPr>
                    <w:rFonts w:ascii="Cambria Math" w:eastAsiaTheme="minorHAnsi" w:hAnsi="Cambria Math" w:cs="Times New Roman"/>
                  </w:rPr>
                </m:ctrlPr>
              </m:dPr>
              <m:e>
                <m:r>
                  <m:rPr>
                    <m:sty m:val="p"/>
                  </m:rPr>
                  <w:rPr>
                    <w:rFonts w:ascii="Cambria Math" w:eastAsiaTheme="minorHAnsi" w:hAnsi="Cambria Math" w:cs="Times New Roman"/>
                  </w:rPr>
                  <m:t>V</m:t>
                </m:r>
              </m:e>
            </m:d>
          </m:sup>
        </m:sSup>
      </m:oMath>
      <w:r w:rsidRPr="0091654D">
        <w:rPr>
          <w:rFonts w:ascii="Times New Roman" w:eastAsiaTheme="minorHAnsi" w:hAnsi="Times New Roman" w:cs="Times New Roman"/>
        </w:rPr>
        <w:t xml:space="preserve"> to obtain low-dimensional embedding </w:t>
      </w:r>
      <m:oMath>
        <m:r>
          <m:rPr>
            <m:sty m:val="p"/>
          </m:rPr>
          <w:rPr>
            <w:rFonts w:ascii="Cambria Math" w:eastAsiaTheme="minorHAnsi" w:hAnsi="Cambria Math" w:cs="Times New Roman"/>
          </w:rPr>
          <m:t>v∈</m:t>
        </m:r>
        <m:sSup>
          <m:sSupPr>
            <m:ctrlPr>
              <w:rPr>
                <w:rFonts w:ascii="Cambria Math" w:eastAsiaTheme="minorHAnsi" w:hAnsi="Cambria Math" w:cs="Times New Roman"/>
              </w:rPr>
            </m:ctrlPr>
          </m:sSupPr>
          <m:e>
            <m:r>
              <m:rPr>
                <m:sty m:val="p"/>
              </m:rPr>
              <w:rPr>
                <w:rFonts w:ascii="Cambria Math" w:eastAsiaTheme="minorHAnsi" w:hAnsi="Cambria Math" w:cs="Times New Roman"/>
              </w:rPr>
              <m:t>R</m:t>
            </m:r>
          </m:e>
          <m:sup>
            <m:r>
              <m:rPr>
                <m:sty m:val="p"/>
              </m:rPr>
              <w:rPr>
                <w:rFonts w:ascii="Cambria Math" w:eastAsiaTheme="minorHAnsi" w:hAnsi="Cambria Math" w:cs="Times New Roman"/>
              </w:rPr>
              <m:t>d</m:t>
            </m:r>
          </m:sup>
        </m:sSup>
      </m:oMath>
      <w:r w:rsidRPr="0091654D">
        <w:rPr>
          <w:rFonts w:ascii="Times New Roman" w:eastAsiaTheme="minorHAnsi" w:hAnsi="Times New Roman" w:cs="Times New Roman"/>
        </w:rPr>
        <w:t xml:space="preserve">. For observable triples </w:t>
      </w:r>
      <m:oMath>
        <m:d>
          <m:dPr>
            <m:begChr m:val="〈"/>
            <m:endChr m:val="〉"/>
            <m:ctrlPr>
              <w:rPr>
                <w:rFonts w:ascii="Cambria Math" w:eastAsiaTheme="minorHAnsi" w:hAnsi="Cambria Math" w:cs="Times New Roman"/>
              </w:rPr>
            </m:ctrlPr>
          </m:dPr>
          <m:e>
            <m:r>
              <m:rPr>
                <m:sty m:val="p"/>
              </m:rPr>
              <w:rPr>
                <w:rFonts w:ascii="Cambria Math" w:eastAsiaTheme="minorHAnsi" w:hAnsi="Cambria Math" w:cs="Times New Roman"/>
              </w:rPr>
              <m:t>u,r,i</m:t>
            </m:r>
          </m:e>
        </m:d>
        <m:r>
          <m:rPr>
            <m:sty m:val="p"/>
          </m:rPr>
          <w:rPr>
            <w:rFonts w:ascii="Cambria Math" w:eastAsiaTheme="minorHAnsi" w:hAnsi="Cambria Math" w:cs="Times New Roman"/>
          </w:rPr>
          <m:t>∈P</m:t>
        </m:r>
      </m:oMath>
      <w:r w:rsidRPr="0091654D">
        <w:rPr>
          <w:rFonts w:ascii="Times New Roman" w:eastAsiaTheme="minorHAnsi" w:hAnsi="Times New Roman" w:cs="Times New Roman"/>
        </w:rPr>
        <w:t xml:space="preserve">, it represents that there is an edge </w:t>
      </w:r>
      <m:oMath>
        <m:r>
          <m:rPr>
            <m:sty m:val="p"/>
          </m:rPr>
          <w:rPr>
            <w:rFonts w:ascii="Cambria Math" w:eastAsiaTheme="minorHAnsi" w:hAnsi="Cambria Math" w:cs="Times New Roman"/>
          </w:rPr>
          <m:t>r</m:t>
        </m:r>
      </m:oMath>
      <w:r w:rsidRPr="0091654D">
        <w:rPr>
          <w:rFonts w:ascii="Times New Roman" w:eastAsiaTheme="minorHAnsi" w:hAnsi="Times New Roman" w:cs="Times New Roman"/>
        </w:rPr>
        <w:t xml:space="preserve"> connect</w:t>
      </w:r>
      <w:r w:rsidR="009B79C0" w:rsidRPr="0091654D">
        <w:rPr>
          <w:rFonts w:ascii="Times New Roman" w:eastAsiaTheme="minorHAnsi" w:hAnsi="Times New Roman" w:cs="Times New Roman"/>
        </w:rPr>
        <w:t>ing</w:t>
      </w:r>
      <w:r w:rsidRPr="0091654D">
        <w:rPr>
          <w:rFonts w:ascii="Times New Roman" w:eastAsiaTheme="minorHAnsi" w:hAnsi="Times New Roman" w:cs="Times New Roman"/>
        </w:rPr>
        <w:t xml:space="preserve"> between node </w:t>
      </w:r>
      <m:oMath>
        <m:r>
          <m:rPr>
            <m:sty m:val="p"/>
          </m:rPr>
          <w:rPr>
            <w:rFonts w:ascii="Cambria Math" w:eastAsiaTheme="minorHAnsi" w:hAnsi="Cambria Math" w:cs="Times New Roman"/>
          </w:rPr>
          <m:t>u</m:t>
        </m:r>
      </m:oMath>
      <w:r w:rsidRPr="0091654D">
        <w:rPr>
          <w:rFonts w:ascii="Times New Roman" w:eastAsiaTheme="minorHAnsi" w:hAnsi="Times New Roman" w:cs="Times New Roman"/>
        </w:rPr>
        <w:t xml:space="preserve"> and node </w:t>
      </w:r>
      <m:oMath>
        <m:r>
          <m:rPr>
            <m:sty m:val="p"/>
          </m:rPr>
          <w:rPr>
            <w:rFonts w:ascii="Cambria Math" w:eastAsiaTheme="minorHAnsi" w:hAnsi="Cambria Math" w:cs="Times New Roman"/>
          </w:rPr>
          <m:t>i</m:t>
        </m:r>
      </m:oMath>
      <w:r w:rsidRPr="0091654D">
        <w:rPr>
          <w:rFonts w:ascii="Times New Roman" w:eastAsiaTheme="minorHAnsi" w:hAnsi="Times New Roman" w:cs="Times New Roman"/>
        </w:rPr>
        <w:t xml:space="preserve">, and edge </w:t>
      </w:r>
      <m:oMath>
        <m:r>
          <m:rPr>
            <m:sty m:val="p"/>
          </m:rPr>
          <w:rPr>
            <w:rFonts w:ascii="Cambria Math" w:eastAsiaTheme="minorHAnsi" w:hAnsi="Cambria Math" w:cs="Times New Roman"/>
          </w:rPr>
          <w:lastRenderedPageBreak/>
          <m:t>r</m:t>
        </m:r>
      </m:oMath>
      <w:r w:rsidRPr="0091654D">
        <w:rPr>
          <w:rFonts w:ascii="Times New Roman" w:eastAsiaTheme="minorHAnsi" w:hAnsi="Times New Roman" w:cs="Times New Roman"/>
        </w:rPr>
        <w:t xml:space="preserve"> can also be called </w:t>
      </w:r>
      <w:r w:rsidR="009B79C0" w:rsidRPr="0091654D">
        <w:rPr>
          <w:rFonts w:ascii="Times New Roman" w:eastAsiaTheme="minorHAnsi" w:hAnsi="Times New Roman" w:cs="Times New Roman"/>
        </w:rPr>
        <w:t>relation</w:t>
      </w:r>
      <w:r w:rsidRPr="0091654D">
        <w:rPr>
          <w:rFonts w:ascii="Times New Roman" w:eastAsiaTheme="minorHAnsi" w:hAnsi="Times New Roman" w:cs="Times New Roman"/>
        </w:rPr>
        <w:t>. We project it into the corresponding</w:t>
      </w:r>
      <w:r w:rsidR="00F946D3" w:rsidRPr="0091654D">
        <w:rPr>
          <w:rFonts w:ascii="Times New Roman" w:eastAsiaTheme="minorHAnsi" w:hAnsi="Times New Roman" w:cs="Times New Roman"/>
        </w:rPr>
        <w:t xml:space="preserve"> relation</w:t>
      </w:r>
      <w:r w:rsidRPr="0091654D">
        <w:rPr>
          <w:rFonts w:ascii="Times New Roman" w:eastAsiaTheme="minorHAnsi" w:hAnsi="Times New Roman" w:cs="Times New Roman"/>
        </w:rPr>
        <w:t xml:space="preserve"> </w:t>
      </w:r>
      <m:oMath>
        <m:r>
          <m:rPr>
            <m:sty m:val="p"/>
          </m:rPr>
          <w:rPr>
            <w:rFonts w:ascii="Cambria Math" w:eastAsiaTheme="minorHAnsi" w:hAnsi="Cambria Math" w:cs="Times New Roman"/>
          </w:rPr>
          <m:t>r</m:t>
        </m:r>
      </m:oMath>
      <w:r w:rsidRPr="0091654D">
        <w:rPr>
          <w:rFonts w:ascii="Times New Roman" w:eastAsiaTheme="minorHAnsi" w:hAnsi="Times New Roman" w:cs="Times New Roman"/>
        </w:rPr>
        <w:t xml:space="preserve"> semantic space. In the</w:t>
      </w:r>
      <w:r w:rsidR="00F946D3" w:rsidRPr="0091654D">
        <w:rPr>
          <w:rFonts w:ascii="Times New Roman" w:eastAsiaTheme="minorHAnsi" w:hAnsi="Times New Roman" w:cs="Times New Roman"/>
        </w:rPr>
        <w:t xml:space="preserve"> relation</w:t>
      </w:r>
      <w:r w:rsidRPr="0091654D">
        <w:rPr>
          <w:rFonts w:ascii="Times New Roman" w:eastAsiaTheme="minorHAnsi" w:hAnsi="Times New Roman" w:cs="Times New Roman"/>
        </w:rPr>
        <w:t xml:space="preserve"> </w:t>
      </w:r>
      <m:oMath>
        <m:r>
          <m:rPr>
            <m:sty m:val="p"/>
          </m:rPr>
          <w:rPr>
            <w:rFonts w:ascii="Cambria Math" w:eastAsiaTheme="minorHAnsi" w:hAnsi="Cambria Math" w:cs="Times New Roman"/>
          </w:rPr>
          <m:t>r</m:t>
        </m:r>
      </m:oMath>
      <w:r w:rsidRPr="0091654D">
        <w:rPr>
          <w:rFonts w:ascii="Times New Roman" w:eastAsiaTheme="minorHAnsi" w:hAnsi="Times New Roman" w:cs="Times New Roman"/>
        </w:rPr>
        <w:t xml:space="preserve"> semantic space, node </w:t>
      </w:r>
      <m:oMath>
        <m:r>
          <m:rPr>
            <m:sty m:val="p"/>
          </m:rPr>
          <w:rPr>
            <w:rFonts w:ascii="Cambria Math" w:eastAsiaTheme="minorHAnsi" w:hAnsi="Cambria Math" w:cs="Times New Roman"/>
          </w:rPr>
          <m:t>u</m:t>
        </m:r>
      </m:oMath>
      <w:r w:rsidRPr="0091654D">
        <w:rPr>
          <w:rFonts w:ascii="Times New Roman" w:eastAsiaTheme="minorHAnsi" w:hAnsi="Times New Roman" w:cs="Times New Roman"/>
        </w:rPr>
        <w:t xml:space="preserve"> and node </w:t>
      </w:r>
      <m:oMath>
        <m:r>
          <m:rPr>
            <m:sty m:val="p"/>
          </m:rPr>
          <w:rPr>
            <w:rFonts w:ascii="Cambria Math" w:eastAsiaTheme="minorHAnsi" w:hAnsi="Cambria Math" w:cs="Times New Roman"/>
          </w:rPr>
          <m:t xml:space="preserve">i </m:t>
        </m:r>
      </m:oMath>
      <w:r w:rsidR="009B79C0" w:rsidRPr="0091654D">
        <w:rPr>
          <w:rFonts w:ascii="Times New Roman" w:eastAsiaTheme="minorHAnsi" w:hAnsi="Times New Roman" w:cs="Times New Roman"/>
        </w:rPr>
        <w:t xml:space="preserve"> </w:t>
      </w:r>
      <w:r w:rsidRPr="0091654D">
        <w:rPr>
          <w:rFonts w:ascii="Times New Roman" w:eastAsiaTheme="minorHAnsi" w:hAnsi="Times New Roman" w:cs="Times New Roman"/>
        </w:rPr>
        <w:t xml:space="preserve">are represented as </w:t>
      </w:r>
      <m:oMath>
        <m:sSup>
          <m:sSupPr>
            <m:ctrlPr>
              <w:rPr>
                <w:rFonts w:ascii="Cambria Math" w:eastAsiaTheme="minorHAnsi" w:hAnsi="Cambria Math" w:cs="Times New Roman"/>
              </w:rPr>
            </m:ctrlPr>
          </m:sSupPr>
          <m:e>
            <m:r>
              <m:rPr>
                <m:sty m:val="p"/>
              </m:rPr>
              <w:rPr>
                <w:rFonts w:ascii="Cambria Math" w:eastAsiaTheme="minorHAnsi" w:hAnsi="Cambria Math" w:cs="Times New Roman"/>
              </w:rPr>
              <m:t>u</m:t>
            </m:r>
          </m:e>
          <m:sup>
            <m:r>
              <m:rPr>
                <m:sty m:val="p"/>
              </m:rPr>
              <w:rPr>
                <w:rFonts w:ascii="Cambria Math" w:eastAsiaTheme="minorHAnsi" w:hAnsi="Cambria Math" w:cs="Times New Roman"/>
              </w:rPr>
              <m:t>r</m:t>
            </m:r>
          </m:sup>
        </m:sSup>
        <m:r>
          <m:rPr>
            <m:sty m:val="p"/>
          </m:rPr>
          <w:rPr>
            <w:rFonts w:ascii="Cambria Math" w:eastAsiaTheme="minorHAnsi" w:hAnsi="Cambria Math" w:cs="Times New Roman"/>
          </w:rPr>
          <m:t>=u</m:t>
        </m:r>
        <m:sSub>
          <m:sSubPr>
            <m:ctrlPr>
              <w:rPr>
                <w:rFonts w:ascii="Cambria Math" w:eastAsiaTheme="minorHAnsi" w:hAnsi="Cambria Math" w:cs="Times New Roman"/>
              </w:rPr>
            </m:ctrlPr>
          </m:sSubPr>
          <m:e>
            <m:r>
              <m:rPr>
                <m:sty m:val="p"/>
              </m:rPr>
              <w:rPr>
                <w:rFonts w:ascii="Cambria Math" w:eastAsiaTheme="minorHAnsi" w:hAnsi="Cambria Math" w:cs="Times New Roman"/>
              </w:rPr>
              <m:t>M</m:t>
            </m:r>
          </m:e>
          <m:sub>
            <m:r>
              <m:rPr>
                <m:sty m:val="p"/>
              </m:rPr>
              <w:rPr>
                <w:rFonts w:ascii="Cambria Math" w:eastAsiaTheme="minorHAnsi" w:hAnsi="Cambria Math" w:cs="Times New Roman"/>
              </w:rPr>
              <m:t>r</m:t>
            </m:r>
          </m:sub>
        </m:sSub>
        <m:r>
          <m:rPr>
            <m:sty m:val="p"/>
          </m:rPr>
          <w:rPr>
            <w:rFonts w:ascii="Cambria Math" w:eastAsiaTheme="minorHAnsi" w:hAnsi="Cambria Math" w:cs="Times New Roman"/>
          </w:rPr>
          <m:t>∈</m:t>
        </m:r>
        <m:sSup>
          <m:sSupPr>
            <m:ctrlPr>
              <w:rPr>
                <w:rFonts w:ascii="Cambria Math" w:eastAsiaTheme="minorHAnsi" w:hAnsi="Cambria Math" w:cs="Times New Roman"/>
              </w:rPr>
            </m:ctrlPr>
          </m:sSupPr>
          <m:e>
            <m:r>
              <m:rPr>
                <m:sty m:val="p"/>
              </m:rPr>
              <w:rPr>
                <w:rFonts w:ascii="Cambria Math" w:eastAsiaTheme="minorHAnsi" w:hAnsi="Cambria Math" w:cs="Times New Roman"/>
              </w:rPr>
              <m:t>R</m:t>
            </m:r>
          </m:e>
          <m:sup>
            <m:sSub>
              <m:sSubPr>
                <m:ctrlPr>
                  <w:rPr>
                    <w:rFonts w:ascii="Cambria Math" w:eastAsiaTheme="minorHAnsi" w:hAnsi="Cambria Math" w:cs="Times New Roman"/>
                  </w:rPr>
                </m:ctrlPr>
              </m:sSubPr>
              <m:e>
                <m:r>
                  <m:rPr>
                    <m:sty m:val="p"/>
                  </m:rPr>
                  <w:rPr>
                    <w:rFonts w:ascii="Cambria Math" w:eastAsiaTheme="minorHAnsi" w:hAnsi="Cambria Math" w:cs="Times New Roman"/>
                  </w:rPr>
                  <m:t>d</m:t>
                </m:r>
              </m:e>
              <m:sub>
                <m:r>
                  <m:rPr>
                    <m:sty m:val="p"/>
                  </m:rPr>
                  <w:rPr>
                    <w:rFonts w:ascii="Cambria Math" w:eastAsiaTheme="minorHAnsi" w:hAnsi="Cambria Math" w:cs="Times New Roman"/>
                  </w:rPr>
                  <m:t>r</m:t>
                </m:r>
              </m:sub>
            </m:sSub>
          </m:sup>
        </m:sSup>
        <m:r>
          <m:rPr>
            <m:sty m:val="p"/>
          </m:rPr>
          <w:rPr>
            <w:rFonts w:ascii="Cambria Math" w:eastAsiaTheme="minorHAnsi" w:hAnsi="Cambria Math" w:cs="Times New Roman"/>
          </w:rPr>
          <m:t xml:space="preserve">, </m:t>
        </m:r>
        <m:sSup>
          <m:sSupPr>
            <m:ctrlPr>
              <w:rPr>
                <w:rFonts w:ascii="Cambria Math" w:eastAsiaTheme="minorHAnsi" w:hAnsi="Cambria Math" w:cs="Times New Roman"/>
              </w:rPr>
            </m:ctrlPr>
          </m:sSupPr>
          <m:e>
            <m:r>
              <m:rPr>
                <m:sty m:val="p"/>
              </m:rPr>
              <w:rPr>
                <w:rFonts w:ascii="Cambria Math" w:eastAsiaTheme="minorHAnsi" w:hAnsi="Cambria Math" w:cs="Times New Roman"/>
              </w:rPr>
              <m:t>i</m:t>
            </m:r>
          </m:e>
          <m:sup>
            <m:r>
              <m:rPr>
                <m:sty m:val="p"/>
              </m:rPr>
              <w:rPr>
                <w:rFonts w:ascii="Cambria Math" w:eastAsiaTheme="minorHAnsi" w:hAnsi="Cambria Math" w:cs="Times New Roman"/>
              </w:rPr>
              <m:t>r</m:t>
            </m:r>
          </m:sup>
        </m:sSup>
        <m:r>
          <m:rPr>
            <m:sty m:val="p"/>
          </m:rPr>
          <w:rPr>
            <w:rFonts w:ascii="Cambria Math" w:eastAsiaTheme="minorHAnsi" w:hAnsi="Cambria Math" w:cs="Times New Roman"/>
          </w:rPr>
          <m:t>=i</m:t>
        </m:r>
        <m:sSub>
          <m:sSubPr>
            <m:ctrlPr>
              <w:rPr>
                <w:rFonts w:ascii="Cambria Math" w:eastAsiaTheme="minorHAnsi" w:hAnsi="Cambria Math" w:cs="Times New Roman"/>
              </w:rPr>
            </m:ctrlPr>
          </m:sSubPr>
          <m:e>
            <m:r>
              <m:rPr>
                <m:sty m:val="p"/>
              </m:rPr>
              <w:rPr>
                <w:rFonts w:ascii="Cambria Math" w:eastAsiaTheme="minorHAnsi" w:hAnsi="Cambria Math" w:cs="Times New Roman"/>
              </w:rPr>
              <m:t>M</m:t>
            </m:r>
          </m:e>
          <m:sub>
            <m:r>
              <m:rPr>
                <m:sty m:val="p"/>
              </m:rPr>
              <w:rPr>
                <w:rFonts w:ascii="Cambria Math" w:eastAsiaTheme="minorHAnsi" w:hAnsi="Cambria Math" w:cs="Times New Roman"/>
              </w:rPr>
              <m:t>r</m:t>
            </m:r>
          </m:sub>
        </m:sSub>
        <m:r>
          <m:rPr>
            <m:sty m:val="p"/>
          </m:rPr>
          <w:rPr>
            <w:rFonts w:ascii="Cambria Math" w:eastAsiaTheme="minorHAnsi" w:hAnsi="Cambria Math" w:cs="Times New Roman"/>
          </w:rPr>
          <m:t>∈</m:t>
        </m:r>
        <m:sSup>
          <m:sSupPr>
            <m:ctrlPr>
              <w:rPr>
                <w:rFonts w:ascii="Cambria Math" w:eastAsiaTheme="minorHAnsi" w:hAnsi="Cambria Math" w:cs="Times New Roman"/>
              </w:rPr>
            </m:ctrlPr>
          </m:sSupPr>
          <m:e>
            <m:r>
              <m:rPr>
                <m:sty m:val="p"/>
              </m:rPr>
              <w:rPr>
                <w:rFonts w:ascii="Cambria Math" w:eastAsiaTheme="minorHAnsi" w:hAnsi="Cambria Math" w:cs="Times New Roman"/>
              </w:rPr>
              <m:t>R</m:t>
            </m:r>
          </m:e>
          <m:sup>
            <m:sSub>
              <m:sSubPr>
                <m:ctrlPr>
                  <w:rPr>
                    <w:rFonts w:ascii="Cambria Math" w:eastAsiaTheme="minorHAnsi" w:hAnsi="Cambria Math" w:cs="Times New Roman"/>
                  </w:rPr>
                </m:ctrlPr>
              </m:sSubPr>
              <m:e>
                <m:r>
                  <m:rPr>
                    <m:sty m:val="p"/>
                  </m:rPr>
                  <w:rPr>
                    <w:rFonts w:ascii="Cambria Math" w:eastAsiaTheme="minorHAnsi" w:hAnsi="Cambria Math" w:cs="Times New Roman"/>
                  </w:rPr>
                  <m:t>d</m:t>
                </m:r>
              </m:e>
              <m:sub>
                <m:r>
                  <m:rPr>
                    <m:sty m:val="p"/>
                  </m:rPr>
                  <w:rPr>
                    <w:rFonts w:ascii="Cambria Math" w:eastAsiaTheme="minorHAnsi" w:hAnsi="Cambria Math" w:cs="Times New Roman"/>
                  </w:rPr>
                  <m:t>r</m:t>
                </m:r>
              </m:sub>
            </m:sSub>
          </m:sup>
        </m:sSup>
      </m:oMath>
      <w:r w:rsidR="009B79C0" w:rsidRPr="0091654D">
        <w:rPr>
          <w:rFonts w:ascii="Times New Roman" w:eastAsiaTheme="minorHAnsi" w:hAnsi="Times New Roman" w:cs="Times New Roman"/>
        </w:rPr>
        <w:t xml:space="preserve"> </w:t>
      </w:r>
      <w:r w:rsidRPr="0091654D">
        <w:rPr>
          <w:rFonts w:ascii="Times New Roman" w:eastAsiaTheme="minorHAnsi" w:hAnsi="Times New Roman" w:cs="Times New Roman"/>
        </w:rPr>
        <w:t xml:space="preserve">after matrix </w:t>
      </w:r>
      <m:oMath>
        <m:sSub>
          <m:sSubPr>
            <m:ctrlPr>
              <w:rPr>
                <w:rFonts w:ascii="Cambria Math" w:eastAsiaTheme="minorHAnsi" w:hAnsi="Cambria Math" w:cs="Times New Roman"/>
              </w:rPr>
            </m:ctrlPr>
          </m:sSubPr>
          <m:e>
            <m:r>
              <m:rPr>
                <m:sty m:val="p"/>
              </m:rPr>
              <w:rPr>
                <w:rFonts w:ascii="Cambria Math" w:eastAsiaTheme="minorHAnsi" w:hAnsi="Cambria Math" w:cs="Times New Roman"/>
              </w:rPr>
              <m:t>M</m:t>
            </m:r>
          </m:e>
          <m:sub>
            <m:r>
              <m:rPr>
                <m:sty m:val="p"/>
              </m:rPr>
              <w:rPr>
                <w:rFonts w:ascii="Cambria Math" w:eastAsiaTheme="minorHAnsi" w:hAnsi="Cambria Math" w:cs="Times New Roman"/>
              </w:rPr>
              <m:t>r</m:t>
            </m:r>
          </m:sub>
        </m:sSub>
        <m:r>
          <m:rPr>
            <m:sty m:val="p"/>
          </m:rPr>
          <w:rPr>
            <w:rFonts w:ascii="Cambria Math" w:eastAsiaTheme="minorHAnsi" w:hAnsi="Cambria Math" w:cs="Times New Roman"/>
          </w:rPr>
          <m:t>∈</m:t>
        </m:r>
        <m:sSup>
          <m:sSupPr>
            <m:ctrlPr>
              <w:rPr>
                <w:rFonts w:ascii="Cambria Math" w:eastAsiaTheme="minorHAnsi" w:hAnsi="Cambria Math" w:cs="Times New Roman"/>
              </w:rPr>
            </m:ctrlPr>
          </m:sSupPr>
          <m:e>
            <m:r>
              <m:rPr>
                <m:sty m:val="p"/>
              </m:rPr>
              <w:rPr>
                <w:rFonts w:ascii="Cambria Math" w:eastAsiaTheme="minorHAnsi" w:hAnsi="Cambria Math" w:cs="Times New Roman"/>
              </w:rPr>
              <m:t>R</m:t>
            </m:r>
          </m:e>
          <m:sup>
            <m:r>
              <m:rPr>
                <m:sty m:val="p"/>
              </m:rPr>
              <w:rPr>
                <w:rFonts w:ascii="Cambria Math" w:eastAsiaTheme="minorHAnsi" w:hAnsi="Cambria Math" w:cs="Times New Roman"/>
              </w:rPr>
              <m:t>d×</m:t>
            </m:r>
            <m:sSub>
              <m:sSubPr>
                <m:ctrlPr>
                  <w:rPr>
                    <w:rFonts w:ascii="Cambria Math" w:eastAsiaTheme="minorHAnsi" w:hAnsi="Cambria Math" w:cs="Times New Roman"/>
                  </w:rPr>
                </m:ctrlPr>
              </m:sSubPr>
              <m:e>
                <m:r>
                  <m:rPr>
                    <m:sty m:val="p"/>
                  </m:rPr>
                  <w:rPr>
                    <w:rFonts w:ascii="Cambria Math" w:eastAsiaTheme="minorHAnsi" w:hAnsi="Cambria Math" w:cs="Times New Roman"/>
                  </w:rPr>
                  <m:t>d</m:t>
                </m:r>
              </m:e>
              <m:sub>
                <m:r>
                  <m:rPr>
                    <m:sty m:val="p"/>
                  </m:rPr>
                  <w:rPr>
                    <w:rFonts w:ascii="Cambria Math" w:eastAsiaTheme="minorHAnsi" w:hAnsi="Cambria Math" w:cs="Times New Roman"/>
                  </w:rPr>
                  <m:t>r</m:t>
                </m:r>
              </m:sub>
            </m:sSub>
          </m:sup>
        </m:sSup>
      </m:oMath>
      <w:r w:rsidR="009B79C0" w:rsidRPr="0091654D">
        <w:rPr>
          <w:rFonts w:ascii="Times New Roman" w:eastAsiaTheme="minorHAnsi" w:hAnsi="Times New Roman" w:cs="Times New Roman"/>
        </w:rPr>
        <w:t xml:space="preserve"> </w:t>
      </w:r>
      <w:r w:rsidRPr="0091654D">
        <w:rPr>
          <w:rFonts w:ascii="Times New Roman" w:eastAsiaTheme="minorHAnsi" w:hAnsi="Times New Roman" w:cs="Times New Roman"/>
        </w:rPr>
        <w:t>mapping, where</w:t>
      </w:r>
      <w:r w:rsidR="009A6800" w:rsidRPr="0091654D">
        <w:rPr>
          <w:rFonts w:ascii="Times New Roman" w:eastAsiaTheme="minorHAnsi" w:hAnsi="Times New Roman" w:cs="Times New Roman"/>
        </w:rPr>
        <w:t xml:space="preserve"> </w:t>
      </w:r>
      <m:oMath>
        <m:sSub>
          <m:sSubPr>
            <m:ctrlPr>
              <w:rPr>
                <w:rFonts w:ascii="Cambria Math" w:eastAsiaTheme="minorHAnsi" w:hAnsi="Cambria Math" w:cs="Times New Roman"/>
              </w:rPr>
            </m:ctrlPr>
          </m:sSubPr>
          <m:e>
            <m:r>
              <m:rPr>
                <m:sty m:val="p"/>
              </m:rPr>
              <w:rPr>
                <w:rFonts w:ascii="Cambria Math" w:eastAsiaTheme="minorHAnsi" w:hAnsi="Cambria Math" w:cs="Times New Roman"/>
              </w:rPr>
              <m:t>d</m:t>
            </m:r>
          </m:e>
          <m:sub>
            <m:r>
              <m:rPr>
                <m:sty m:val="p"/>
              </m:rPr>
              <w:rPr>
                <w:rFonts w:ascii="Cambria Math" w:eastAsiaTheme="minorHAnsi" w:hAnsi="Cambria Math" w:cs="Times New Roman"/>
              </w:rPr>
              <m:t>r</m:t>
            </m:r>
          </m:sub>
        </m:sSub>
      </m:oMath>
      <w:r w:rsidRPr="0091654D">
        <w:rPr>
          <w:rFonts w:ascii="Times New Roman" w:eastAsiaTheme="minorHAnsi" w:hAnsi="Times New Roman" w:cs="Times New Roman"/>
        </w:rPr>
        <w:t xml:space="preserve"> represents the embedd</w:t>
      </w:r>
      <w:r w:rsidR="009A6800" w:rsidRPr="0091654D">
        <w:rPr>
          <w:rFonts w:ascii="Times New Roman" w:eastAsiaTheme="minorHAnsi" w:hAnsi="Times New Roman" w:cs="Times New Roman"/>
        </w:rPr>
        <w:t>ing</w:t>
      </w:r>
      <w:r w:rsidRPr="0091654D">
        <w:rPr>
          <w:rFonts w:ascii="Times New Roman" w:eastAsiaTheme="minorHAnsi" w:hAnsi="Times New Roman" w:cs="Times New Roman"/>
        </w:rPr>
        <w:t xml:space="preserve"> dimension in</w:t>
      </w:r>
      <w:r w:rsidR="00F946D3" w:rsidRPr="0091654D">
        <w:rPr>
          <w:rFonts w:ascii="Times New Roman" w:eastAsiaTheme="minorHAnsi" w:hAnsi="Times New Roman" w:cs="Times New Roman"/>
        </w:rPr>
        <w:t xml:space="preserve"> relation</w:t>
      </w:r>
      <w:r w:rsidRPr="0091654D">
        <w:rPr>
          <w:rFonts w:ascii="Times New Roman" w:eastAsiaTheme="minorHAnsi" w:hAnsi="Times New Roman" w:cs="Times New Roman"/>
        </w:rPr>
        <w:t xml:space="preserve"> </w:t>
      </w:r>
      <m:oMath>
        <m:r>
          <m:rPr>
            <m:sty m:val="p"/>
          </m:rPr>
          <w:rPr>
            <w:rFonts w:ascii="Cambria Math" w:eastAsiaTheme="minorHAnsi" w:hAnsi="Cambria Math" w:cs="Times New Roman"/>
          </w:rPr>
          <m:t>r</m:t>
        </m:r>
      </m:oMath>
      <w:r w:rsidRPr="0091654D">
        <w:rPr>
          <w:rFonts w:ascii="Times New Roman" w:eastAsiaTheme="minorHAnsi" w:hAnsi="Times New Roman" w:cs="Times New Roman"/>
        </w:rPr>
        <w:t xml:space="preserve"> semantic space. The correlation of </w:t>
      </w:r>
      <w:r w:rsidR="009A6800" w:rsidRPr="0091654D">
        <w:rPr>
          <w:rFonts w:ascii="Times New Roman" w:eastAsiaTheme="minorHAnsi" w:hAnsi="Times New Roman" w:cs="Times New Roman"/>
        </w:rPr>
        <w:t>t</w:t>
      </w:r>
      <w:r w:rsidRPr="0091654D">
        <w:rPr>
          <w:rFonts w:ascii="Times New Roman" w:eastAsiaTheme="minorHAnsi" w:hAnsi="Times New Roman" w:cs="Times New Roman"/>
        </w:rPr>
        <w:t xml:space="preserve">wo nodes is measured by Euclidean distance. Euclidean distance satisfies the triangular inequality, naturally maintaining the first-order and second-order correlation. This specific relation projection can keep the related nodes closely connected with each other or keep the unconnected nodes away. The distance between node </w:t>
      </w:r>
      <m:oMath>
        <m:r>
          <m:rPr>
            <m:sty m:val="p"/>
          </m:rPr>
          <w:rPr>
            <w:rFonts w:ascii="Cambria Math" w:eastAsiaTheme="minorHAnsi" w:hAnsi="Cambria Math" w:cs="Times New Roman"/>
          </w:rPr>
          <m:t>u</m:t>
        </m:r>
      </m:oMath>
      <w:r w:rsidRPr="0091654D">
        <w:rPr>
          <w:rFonts w:ascii="Times New Roman" w:eastAsiaTheme="minorHAnsi" w:hAnsi="Times New Roman" w:cs="Times New Roman"/>
        </w:rPr>
        <w:t xml:space="preserve"> and node </w:t>
      </w:r>
      <m:oMath>
        <m:r>
          <m:rPr>
            <m:sty m:val="p"/>
          </m:rPr>
          <w:rPr>
            <w:rFonts w:ascii="Cambria Math" w:eastAsiaTheme="minorHAnsi" w:hAnsi="Cambria Math" w:cs="Times New Roman"/>
          </w:rPr>
          <m:t>i</m:t>
        </m:r>
      </m:oMath>
      <w:r w:rsidRPr="0091654D">
        <w:rPr>
          <w:rFonts w:ascii="Times New Roman" w:eastAsiaTheme="minorHAnsi" w:hAnsi="Times New Roman" w:cs="Times New Roman"/>
        </w:rPr>
        <w:t xml:space="preserve"> in</w:t>
      </w:r>
      <w:r w:rsidR="00F946D3" w:rsidRPr="0091654D">
        <w:rPr>
          <w:rFonts w:ascii="Times New Roman" w:eastAsiaTheme="minorHAnsi" w:hAnsi="Times New Roman" w:cs="Times New Roman"/>
        </w:rPr>
        <w:t xml:space="preserve"> relation</w:t>
      </w:r>
      <w:r w:rsidRPr="0091654D">
        <w:rPr>
          <w:rFonts w:ascii="Times New Roman" w:eastAsiaTheme="minorHAnsi" w:hAnsi="Times New Roman" w:cs="Times New Roman"/>
        </w:rPr>
        <w:t xml:space="preserve"> </w:t>
      </w:r>
      <m:oMath>
        <m:r>
          <m:rPr>
            <m:sty m:val="p"/>
          </m:rPr>
          <w:rPr>
            <w:rFonts w:ascii="Cambria Math" w:eastAsiaTheme="minorHAnsi" w:hAnsi="Cambria Math" w:cs="Times New Roman"/>
          </w:rPr>
          <m:t xml:space="preserve">r </m:t>
        </m:r>
      </m:oMath>
      <w:r w:rsidR="00F946D3" w:rsidRPr="0091654D">
        <w:rPr>
          <w:rFonts w:ascii="Times New Roman" w:eastAsiaTheme="minorHAnsi" w:hAnsi="Times New Roman" w:cs="Times New Roman"/>
        </w:rPr>
        <w:t xml:space="preserve"> </w:t>
      </w:r>
      <w:r w:rsidRPr="0091654D">
        <w:rPr>
          <w:rFonts w:ascii="Times New Roman" w:eastAsiaTheme="minorHAnsi" w:hAnsi="Times New Roman" w:cs="Times New Roman"/>
        </w:rPr>
        <w:t>space is:</w:t>
      </w:r>
    </w:p>
    <w:p w14:paraId="6DC83430" w14:textId="77777777" w:rsidR="0079528D" w:rsidRPr="0091654D" w:rsidRDefault="00132EC9" w:rsidP="003C5916">
      <w:pPr>
        <w:autoSpaceDE w:val="0"/>
        <w:autoSpaceDN w:val="0"/>
        <w:adjustRightInd w:val="0"/>
        <w:jc w:val="right"/>
        <w:rPr>
          <w:rFonts w:ascii="Times New Roman" w:eastAsiaTheme="minorHAnsi" w:hAnsi="Times New Roman" w:cs="Times New Roman"/>
        </w:rPr>
      </w:pPr>
      <m:oMath>
        <m:r>
          <m:rPr>
            <m:sty m:val="p"/>
          </m:rPr>
          <w:rPr>
            <w:rFonts w:ascii="Cambria Math" w:eastAsiaTheme="minorHAnsi" w:hAnsi="Cambria Math" w:cs="Times New Roman"/>
          </w:rPr>
          <m:t>dist</m:t>
        </m:r>
        <m:d>
          <m:dPr>
            <m:ctrlPr>
              <w:rPr>
                <w:rFonts w:ascii="Cambria Math" w:eastAsiaTheme="minorHAnsi" w:hAnsi="Cambria Math" w:cs="Times New Roman"/>
              </w:rPr>
            </m:ctrlPr>
          </m:dPr>
          <m:e>
            <m:r>
              <m:rPr>
                <m:sty m:val="p"/>
              </m:rPr>
              <w:rPr>
                <w:rFonts w:ascii="Cambria Math" w:eastAsiaTheme="minorHAnsi" w:hAnsi="Cambria Math" w:cs="Times New Roman"/>
              </w:rPr>
              <m:t>u,i,r</m:t>
            </m:r>
          </m:e>
        </m:d>
        <m:r>
          <m:rPr>
            <m:sty m:val="p"/>
          </m:rPr>
          <w:rPr>
            <w:rFonts w:ascii="Cambria Math" w:eastAsiaTheme="minorHAnsi" w:hAnsi="Cambria Math" w:cs="Times New Roman"/>
          </w:rPr>
          <m:t>=</m:t>
        </m:r>
        <m:sSubSup>
          <m:sSubSupPr>
            <m:ctrlPr>
              <w:rPr>
                <w:rFonts w:ascii="Cambria Math" w:eastAsiaTheme="minorHAnsi" w:hAnsi="Cambria Math" w:cs="Times New Roman"/>
              </w:rPr>
            </m:ctrlPr>
          </m:sSubSupPr>
          <m:e>
            <m:d>
              <m:dPr>
                <m:begChr m:val="‖"/>
                <m:endChr m:val="‖"/>
                <m:ctrlPr>
                  <w:rPr>
                    <w:rFonts w:ascii="Cambria Math" w:eastAsiaTheme="minorHAnsi" w:hAnsi="Cambria Math" w:cs="Times New Roman"/>
                  </w:rPr>
                </m:ctrlPr>
              </m:dPr>
              <m:e>
                <m:sSup>
                  <m:sSupPr>
                    <m:ctrlPr>
                      <w:rPr>
                        <w:rFonts w:ascii="Cambria Math" w:eastAsiaTheme="minorHAnsi" w:hAnsi="Cambria Math" w:cs="Times New Roman"/>
                      </w:rPr>
                    </m:ctrlPr>
                  </m:sSupPr>
                  <m:e>
                    <m:r>
                      <m:rPr>
                        <m:sty m:val="p"/>
                      </m:rPr>
                      <w:rPr>
                        <w:rFonts w:ascii="Cambria Math" w:eastAsiaTheme="minorHAnsi" w:hAnsi="Cambria Math" w:cs="Times New Roman"/>
                      </w:rPr>
                      <m:t>u</m:t>
                    </m:r>
                  </m:e>
                  <m:sup>
                    <m:r>
                      <m:rPr>
                        <m:sty m:val="p"/>
                      </m:rPr>
                      <w:rPr>
                        <w:rFonts w:ascii="Cambria Math" w:eastAsiaTheme="minorHAnsi" w:hAnsi="Cambria Math" w:cs="Times New Roman"/>
                      </w:rPr>
                      <m:t>r</m:t>
                    </m:r>
                  </m:sup>
                </m:sSup>
                <m:r>
                  <m:rPr>
                    <m:sty m:val="p"/>
                  </m:rPr>
                  <w:rPr>
                    <w:rFonts w:ascii="Cambria Math" w:eastAsiaTheme="minorHAnsi" w:hAnsi="Cambria Math" w:cs="Times New Roman"/>
                  </w:rPr>
                  <m:t>+r-</m:t>
                </m:r>
                <m:sSup>
                  <m:sSupPr>
                    <m:ctrlPr>
                      <w:rPr>
                        <w:rFonts w:ascii="Cambria Math" w:eastAsiaTheme="minorHAnsi" w:hAnsi="Cambria Math" w:cs="Times New Roman"/>
                      </w:rPr>
                    </m:ctrlPr>
                  </m:sSupPr>
                  <m:e>
                    <m:r>
                      <m:rPr>
                        <m:sty m:val="p"/>
                      </m:rPr>
                      <w:rPr>
                        <w:rFonts w:ascii="Cambria Math" w:eastAsiaTheme="minorHAnsi" w:hAnsi="Cambria Math" w:cs="Times New Roman"/>
                      </w:rPr>
                      <m:t>i</m:t>
                    </m:r>
                  </m:e>
                  <m:sup>
                    <m:r>
                      <m:rPr>
                        <m:sty m:val="p"/>
                      </m:rPr>
                      <w:rPr>
                        <w:rFonts w:ascii="Cambria Math" w:eastAsiaTheme="minorHAnsi" w:hAnsi="Cambria Math" w:cs="Times New Roman"/>
                      </w:rPr>
                      <m:t>r</m:t>
                    </m:r>
                  </m:sup>
                </m:sSup>
              </m:e>
            </m:d>
          </m:e>
          <m:sub>
            <m:r>
              <m:rPr>
                <m:sty m:val="p"/>
              </m:rPr>
              <w:rPr>
                <w:rFonts w:ascii="Cambria Math" w:eastAsiaTheme="minorHAnsi" w:hAnsi="Cambria Math" w:cs="Times New Roman"/>
              </w:rPr>
              <m:t>2</m:t>
            </m:r>
          </m:sub>
          <m:sup>
            <m:r>
              <m:rPr>
                <m:sty m:val="p"/>
              </m:rPr>
              <w:rPr>
                <w:rFonts w:ascii="Cambria Math" w:eastAsiaTheme="minorHAnsi" w:hAnsi="Cambria Math" w:cs="Times New Roman"/>
              </w:rPr>
              <m:t>2</m:t>
            </m:r>
          </m:sup>
        </m:sSubSup>
      </m:oMath>
      <w:r w:rsidR="003C5916" w:rsidRPr="0091654D">
        <w:rPr>
          <w:rFonts w:ascii="Times New Roman" w:hAnsi="Times New Roman" w:cs="Times New Roman" w:hint="eastAsia"/>
        </w:rPr>
        <w:t xml:space="preserve"> </w:t>
      </w:r>
      <w:r w:rsidR="003C5916" w:rsidRPr="0091654D">
        <w:rPr>
          <w:rFonts w:ascii="Times New Roman" w:hAnsi="Times New Roman" w:cs="Times New Roman"/>
        </w:rPr>
        <w:t xml:space="preserve">                     (1)</w:t>
      </w:r>
    </w:p>
    <w:p w14:paraId="72B1B122" w14:textId="1573CB8A" w:rsidR="0079528D" w:rsidRPr="0091654D" w:rsidRDefault="00132EC9" w:rsidP="0079528D">
      <w:pPr>
        <w:autoSpaceDE w:val="0"/>
        <w:autoSpaceDN w:val="0"/>
        <w:adjustRightInd w:val="0"/>
        <w:rPr>
          <w:rFonts w:ascii="Times New Roman" w:eastAsiaTheme="minorHAnsi" w:hAnsi="Times New Roman" w:cs="Times New Roman"/>
        </w:rPr>
      </w:pPr>
      <w:r w:rsidRPr="0091654D">
        <w:rPr>
          <w:rFonts w:ascii="Times New Roman" w:eastAsiaTheme="minorHAnsi" w:hAnsi="Times New Roman" w:cs="Times New Roman"/>
        </w:rPr>
        <w:t xml:space="preserve">where </w:t>
      </w:r>
      <m:oMath>
        <m:r>
          <m:rPr>
            <m:sty m:val="p"/>
          </m:rPr>
          <w:rPr>
            <w:rFonts w:ascii="Cambria Math" w:eastAsiaTheme="minorHAnsi" w:hAnsi="Cambria Math" w:cs="Times New Roman"/>
          </w:rPr>
          <m:t>r=r</m:t>
        </m:r>
        <m:sSub>
          <m:sSubPr>
            <m:ctrlPr>
              <w:rPr>
                <w:rFonts w:ascii="Cambria Math" w:eastAsiaTheme="minorHAnsi" w:hAnsi="Cambria Math" w:cs="Times New Roman"/>
              </w:rPr>
            </m:ctrlPr>
          </m:sSubPr>
          <m:e>
            <m:r>
              <m:rPr>
                <m:sty m:val="p"/>
              </m:rPr>
              <w:rPr>
                <w:rFonts w:ascii="Cambria Math" w:eastAsiaTheme="minorHAnsi" w:hAnsi="Cambria Math" w:cs="Times New Roman"/>
              </w:rPr>
              <m:t>W</m:t>
            </m:r>
          </m:e>
          <m:sub>
            <m:r>
              <m:rPr>
                <m:sty m:val="p"/>
              </m:rPr>
              <w:rPr>
                <w:rFonts w:ascii="Cambria Math" w:eastAsiaTheme="minorHAnsi" w:hAnsi="Cambria Math" w:cs="Times New Roman"/>
              </w:rPr>
              <m:t>r</m:t>
            </m:r>
          </m:sub>
        </m:sSub>
        <m:r>
          <m:rPr>
            <m:sty m:val="p"/>
          </m:rPr>
          <w:rPr>
            <w:rFonts w:ascii="Cambria Math" w:eastAsiaTheme="minorHAnsi" w:hAnsi="Cambria Math" w:cs="Times New Roman"/>
          </w:rPr>
          <m:t>∈</m:t>
        </m:r>
        <m:sSup>
          <m:sSupPr>
            <m:ctrlPr>
              <w:rPr>
                <w:rFonts w:ascii="Cambria Math" w:eastAsiaTheme="minorHAnsi" w:hAnsi="Cambria Math" w:cs="Times New Roman"/>
              </w:rPr>
            </m:ctrlPr>
          </m:sSupPr>
          <m:e>
            <m:r>
              <m:rPr>
                <m:sty m:val="p"/>
              </m:rPr>
              <w:rPr>
                <w:rFonts w:ascii="Cambria Math" w:eastAsiaTheme="minorHAnsi" w:hAnsi="Cambria Math" w:cs="Times New Roman"/>
              </w:rPr>
              <m:t>R</m:t>
            </m:r>
          </m:e>
          <m:sup>
            <m:sSub>
              <m:sSubPr>
                <m:ctrlPr>
                  <w:rPr>
                    <w:rFonts w:ascii="Cambria Math" w:eastAsiaTheme="minorHAnsi" w:hAnsi="Cambria Math" w:cs="Times New Roman"/>
                  </w:rPr>
                </m:ctrlPr>
              </m:sSubPr>
              <m:e>
                <m:r>
                  <m:rPr>
                    <m:sty m:val="p"/>
                  </m:rPr>
                  <w:rPr>
                    <w:rFonts w:ascii="Cambria Math" w:eastAsiaTheme="minorHAnsi" w:hAnsi="Cambria Math" w:cs="Times New Roman"/>
                  </w:rPr>
                  <m:t>d</m:t>
                </m:r>
              </m:e>
              <m:sub>
                <m:r>
                  <m:rPr>
                    <m:sty m:val="p"/>
                  </m:rPr>
                  <w:rPr>
                    <w:rFonts w:ascii="Cambria Math" w:eastAsiaTheme="minorHAnsi" w:hAnsi="Cambria Math" w:cs="Times New Roman"/>
                  </w:rPr>
                  <m:t>r</m:t>
                </m:r>
              </m:sub>
            </m:sSub>
          </m:sup>
        </m:sSup>
      </m:oMath>
      <w:r w:rsidRPr="0091654D">
        <w:rPr>
          <w:rFonts w:ascii="Times New Roman" w:eastAsiaTheme="minorHAnsi" w:hAnsi="Times New Roman" w:cs="Times New Roman"/>
        </w:rPr>
        <w:t xml:space="preserve"> represents the embedding vector of</w:t>
      </w:r>
      <w:r w:rsidR="00F946D3" w:rsidRPr="0091654D">
        <w:rPr>
          <w:rFonts w:ascii="Times New Roman" w:eastAsiaTheme="minorHAnsi" w:hAnsi="Times New Roman" w:cs="Times New Roman"/>
        </w:rPr>
        <w:t xml:space="preserve"> relation</w:t>
      </w:r>
      <w:r w:rsidRPr="0091654D">
        <w:rPr>
          <w:rFonts w:ascii="Times New Roman" w:eastAsiaTheme="minorHAnsi" w:hAnsi="Times New Roman" w:cs="Times New Roman"/>
        </w:rPr>
        <w:t xml:space="preserve"> </w:t>
      </w:r>
      <m:oMath>
        <m:r>
          <m:rPr>
            <m:sty m:val="p"/>
          </m:rPr>
          <w:rPr>
            <w:rFonts w:ascii="Cambria Math" w:eastAsiaTheme="minorHAnsi" w:hAnsi="Cambria Math" w:cs="Times New Roman"/>
          </w:rPr>
          <m:t>r</m:t>
        </m:r>
      </m:oMath>
      <w:r w:rsidRPr="0091654D">
        <w:rPr>
          <w:rFonts w:ascii="Times New Roman" w:eastAsiaTheme="minorHAnsi" w:hAnsi="Times New Roman" w:cs="Times New Roman"/>
        </w:rPr>
        <w:t xml:space="preserve">, </w:t>
      </w:r>
      <w:r w:rsidR="008829B0" w:rsidRPr="0091654D">
        <w:rPr>
          <w:rFonts w:ascii="Times New Roman" w:eastAsiaTheme="minorHAnsi" w:hAnsi="Times New Roman" w:cs="Times New Roman"/>
        </w:rPr>
        <w:t xml:space="preserve">and </w:t>
      </w:r>
      <m:oMath>
        <m:r>
          <m:rPr>
            <m:sty m:val="p"/>
          </m:rPr>
          <w:rPr>
            <w:rFonts w:ascii="Cambria Math" w:eastAsiaTheme="minorHAnsi" w:hAnsi="Cambria Math" w:cs="Times New Roman"/>
          </w:rPr>
          <m:t>r∈</m:t>
        </m:r>
        <m:sSup>
          <m:sSupPr>
            <m:ctrlPr>
              <w:rPr>
                <w:rFonts w:ascii="Cambria Math" w:eastAsiaTheme="minorHAnsi" w:hAnsi="Cambria Math" w:cs="Times New Roman"/>
              </w:rPr>
            </m:ctrlPr>
          </m:sSupPr>
          <m:e>
            <m:r>
              <m:rPr>
                <m:sty m:val="p"/>
              </m:rPr>
              <w:rPr>
                <w:rFonts w:ascii="Cambria Math" w:eastAsiaTheme="minorHAnsi" w:hAnsi="Cambria Math" w:cs="Times New Roman"/>
              </w:rPr>
              <m:t>R</m:t>
            </m:r>
          </m:e>
          <m:sup>
            <m:d>
              <m:dPr>
                <m:begChr m:val="|"/>
                <m:endChr m:val="|"/>
                <m:ctrlPr>
                  <w:rPr>
                    <w:rFonts w:ascii="Cambria Math" w:eastAsiaTheme="minorHAnsi" w:hAnsi="Cambria Math" w:cs="Times New Roman"/>
                  </w:rPr>
                </m:ctrlPr>
              </m:dPr>
              <m:e>
                <m:r>
                  <m:rPr>
                    <m:sty m:val="p"/>
                  </m:rPr>
                  <w:rPr>
                    <w:rFonts w:ascii="Cambria Math" w:eastAsiaTheme="minorHAnsi" w:hAnsi="Cambria Math" w:cs="Times New Roman"/>
                  </w:rPr>
                  <m:t>R</m:t>
                </m:r>
              </m:e>
            </m:d>
          </m:sup>
        </m:sSup>
      </m:oMath>
      <w:r w:rsidRPr="0091654D">
        <w:rPr>
          <w:rFonts w:ascii="Times New Roman" w:eastAsiaTheme="minorHAnsi" w:hAnsi="Times New Roman" w:cs="Times New Roman"/>
        </w:rPr>
        <w:t xml:space="preserve"> is on-hot vector of</w:t>
      </w:r>
      <w:r w:rsidR="00F946D3" w:rsidRPr="0091654D">
        <w:rPr>
          <w:rFonts w:ascii="Times New Roman" w:eastAsiaTheme="minorHAnsi" w:hAnsi="Times New Roman" w:cs="Times New Roman"/>
        </w:rPr>
        <w:t xml:space="preserve"> relation</w:t>
      </w:r>
      <w:r w:rsidRPr="0091654D">
        <w:rPr>
          <w:rFonts w:ascii="Times New Roman" w:eastAsiaTheme="minorHAnsi" w:hAnsi="Times New Roman" w:cs="Times New Roman"/>
        </w:rPr>
        <w:t xml:space="preserve"> </w:t>
      </w:r>
      <m:oMath>
        <m:r>
          <m:rPr>
            <m:sty m:val="p"/>
          </m:rPr>
          <w:rPr>
            <w:rFonts w:ascii="Cambria Math" w:eastAsiaTheme="minorHAnsi" w:hAnsi="Cambria Math" w:cs="Times New Roman"/>
          </w:rPr>
          <m:t>r</m:t>
        </m:r>
      </m:oMath>
      <w:r w:rsidRPr="0091654D">
        <w:rPr>
          <w:rFonts w:ascii="Times New Roman" w:eastAsiaTheme="minorHAnsi" w:hAnsi="Times New Roman" w:cs="Times New Roman"/>
        </w:rPr>
        <w:t xml:space="preserve">. </w:t>
      </w:r>
      <m:oMath>
        <m:sSub>
          <m:sSubPr>
            <m:ctrlPr>
              <w:rPr>
                <w:rFonts w:ascii="Cambria Math" w:eastAsiaTheme="minorHAnsi" w:hAnsi="Cambria Math" w:cs="Times New Roman"/>
              </w:rPr>
            </m:ctrlPr>
          </m:sSubPr>
          <m:e>
            <m:r>
              <m:rPr>
                <m:sty m:val="p"/>
              </m:rPr>
              <w:rPr>
                <w:rFonts w:ascii="Cambria Math" w:eastAsiaTheme="minorHAnsi" w:hAnsi="Cambria Math" w:cs="Times New Roman"/>
              </w:rPr>
              <m:t>W</m:t>
            </m:r>
          </m:e>
          <m:sub>
            <m:r>
              <m:rPr>
                <m:sty m:val="p"/>
              </m:rPr>
              <w:rPr>
                <w:rFonts w:ascii="Cambria Math" w:eastAsiaTheme="minorHAnsi" w:hAnsi="Cambria Math" w:cs="Times New Roman"/>
              </w:rPr>
              <m:t>r</m:t>
            </m:r>
          </m:sub>
        </m:sSub>
        <m:r>
          <m:rPr>
            <m:sty m:val="p"/>
          </m:rPr>
          <w:rPr>
            <w:rFonts w:ascii="Cambria Math" w:eastAsiaTheme="minorHAnsi" w:hAnsi="Cambria Math" w:cs="Times New Roman"/>
          </w:rPr>
          <m:t>∈</m:t>
        </m:r>
        <m:sSup>
          <m:sSupPr>
            <m:ctrlPr>
              <w:rPr>
                <w:rFonts w:ascii="Cambria Math" w:eastAsiaTheme="minorHAnsi" w:hAnsi="Cambria Math" w:cs="Times New Roman"/>
              </w:rPr>
            </m:ctrlPr>
          </m:sSupPr>
          <m:e>
            <m:r>
              <m:rPr>
                <m:sty m:val="p"/>
              </m:rPr>
              <w:rPr>
                <w:rFonts w:ascii="Cambria Math" w:eastAsiaTheme="minorHAnsi" w:hAnsi="Cambria Math" w:cs="Times New Roman"/>
              </w:rPr>
              <m:t>R</m:t>
            </m:r>
          </m:e>
          <m:sup>
            <m:sSub>
              <m:sSubPr>
                <m:ctrlPr>
                  <w:rPr>
                    <w:rFonts w:ascii="Cambria Math" w:eastAsiaTheme="minorHAnsi" w:hAnsi="Cambria Math" w:cs="Times New Roman"/>
                  </w:rPr>
                </m:ctrlPr>
              </m:sSubPr>
              <m:e>
                <m:r>
                  <m:rPr>
                    <m:sty m:val="p"/>
                  </m:rPr>
                  <w:rPr>
                    <w:rFonts w:ascii="Cambria Math" w:eastAsiaTheme="minorHAnsi" w:hAnsi="Cambria Math" w:cs="Times New Roman"/>
                  </w:rPr>
                  <m:t>d</m:t>
                </m:r>
              </m:e>
              <m:sub>
                <m:r>
                  <m:rPr>
                    <m:sty m:val="p"/>
                  </m:rPr>
                  <w:rPr>
                    <w:rFonts w:ascii="Cambria Math" w:eastAsiaTheme="minorHAnsi" w:hAnsi="Cambria Math" w:cs="Times New Roman"/>
                  </w:rPr>
                  <m:t>r</m:t>
                </m:r>
              </m:sub>
            </m:sSub>
            <m:r>
              <m:rPr>
                <m:sty m:val="p"/>
              </m:rPr>
              <w:rPr>
                <w:rFonts w:ascii="Cambria Math" w:eastAsiaTheme="minorHAnsi" w:hAnsi="Cambria Math" w:cs="Times New Roman"/>
              </w:rPr>
              <m:t>×</m:t>
            </m:r>
            <m:d>
              <m:dPr>
                <m:begChr m:val="|"/>
                <m:endChr m:val="|"/>
                <m:ctrlPr>
                  <w:rPr>
                    <w:rFonts w:ascii="Cambria Math" w:eastAsiaTheme="minorHAnsi" w:hAnsi="Cambria Math" w:cs="Times New Roman"/>
                  </w:rPr>
                </m:ctrlPr>
              </m:dPr>
              <m:e>
                <m:r>
                  <m:rPr>
                    <m:sty m:val="p"/>
                  </m:rPr>
                  <w:rPr>
                    <w:rFonts w:ascii="Cambria Math" w:eastAsiaTheme="minorHAnsi" w:hAnsi="Cambria Math" w:cs="Times New Roman"/>
                  </w:rPr>
                  <m:t>R</m:t>
                </m:r>
              </m:e>
            </m:d>
          </m:sup>
        </m:sSup>
      </m:oMath>
      <w:r w:rsidRPr="0091654D">
        <w:rPr>
          <w:rFonts w:ascii="Times New Roman" w:eastAsiaTheme="minorHAnsi" w:hAnsi="Times New Roman" w:cs="Times New Roman"/>
        </w:rPr>
        <w:t xml:space="preserve"> is </w:t>
      </w:r>
      <w:bookmarkStart w:id="6" w:name="OLE_LINK1"/>
      <w:bookmarkStart w:id="7" w:name="OLE_LINK2"/>
      <w:r w:rsidRPr="0091654D">
        <w:rPr>
          <w:rFonts w:ascii="Times New Roman" w:eastAsiaTheme="minorHAnsi" w:hAnsi="Times New Roman" w:cs="Times New Roman"/>
        </w:rPr>
        <w:t xml:space="preserve">the learnable </w:t>
      </w:r>
      <w:bookmarkEnd w:id="6"/>
      <w:bookmarkEnd w:id="7"/>
      <w:r w:rsidR="00576A5D" w:rsidRPr="0091654D">
        <w:rPr>
          <w:rFonts w:ascii="Times New Roman" w:eastAsiaTheme="minorHAnsi" w:hAnsi="Times New Roman" w:cs="Times New Roman"/>
        </w:rPr>
        <w:t>parameter</w:t>
      </w:r>
      <w:r w:rsidRPr="0091654D">
        <w:rPr>
          <w:rFonts w:ascii="Times New Roman" w:eastAsiaTheme="minorHAnsi" w:hAnsi="Times New Roman" w:cs="Times New Roman"/>
        </w:rPr>
        <w:t xml:space="preserve"> in </w:t>
      </w:r>
      <w:r w:rsidR="00576A5D" w:rsidRPr="0091654D">
        <w:rPr>
          <w:rFonts w:ascii="Times New Roman" w:eastAsiaTheme="minorHAnsi" w:hAnsi="Times New Roman" w:cs="Times New Roman"/>
        </w:rPr>
        <w:t xml:space="preserve">the </w:t>
      </w:r>
      <w:r w:rsidRPr="0091654D">
        <w:rPr>
          <w:rFonts w:ascii="Times New Roman" w:eastAsiaTheme="minorHAnsi" w:hAnsi="Times New Roman" w:cs="Times New Roman"/>
        </w:rPr>
        <w:t xml:space="preserve">model. </w:t>
      </w:r>
      <w:r w:rsidR="00A01867" w:rsidRPr="0091654D">
        <w:rPr>
          <w:rFonts w:ascii="Times New Roman" w:eastAsiaTheme="minorHAnsi" w:hAnsi="Times New Roman" w:cs="Times New Roman"/>
        </w:rPr>
        <w:t>I</w:t>
      </w:r>
      <w:r w:rsidRPr="0091654D">
        <w:rPr>
          <w:rFonts w:ascii="Times New Roman" w:eastAsiaTheme="minorHAnsi" w:hAnsi="Times New Roman" w:cs="Times New Roman"/>
        </w:rPr>
        <w:t xml:space="preserve">f </w:t>
      </w:r>
      <m:oMath>
        <m:r>
          <m:rPr>
            <m:sty m:val="p"/>
          </m:rPr>
          <w:rPr>
            <w:rFonts w:ascii="Cambria Math" w:eastAsiaTheme="minorHAnsi" w:hAnsi="Cambria Math" w:cs="Times New Roman"/>
          </w:rPr>
          <m:t>dist</m:t>
        </m:r>
        <m:d>
          <m:dPr>
            <m:ctrlPr>
              <w:rPr>
                <w:rFonts w:ascii="Cambria Math" w:eastAsiaTheme="minorHAnsi" w:hAnsi="Cambria Math" w:cs="Times New Roman"/>
              </w:rPr>
            </m:ctrlPr>
          </m:dPr>
          <m:e>
            <m:r>
              <m:rPr>
                <m:sty m:val="p"/>
              </m:rPr>
              <w:rPr>
                <w:rFonts w:ascii="Cambria Math" w:eastAsiaTheme="minorHAnsi" w:hAnsi="Cambria Math" w:cs="Times New Roman"/>
              </w:rPr>
              <m:t>u,i,r</m:t>
            </m:r>
          </m:e>
        </m:d>
      </m:oMath>
      <w:r w:rsidR="00A01867" w:rsidRPr="0091654D">
        <w:rPr>
          <w:rFonts w:ascii="Times New Roman" w:eastAsiaTheme="minorHAnsi" w:hAnsi="Times New Roman" w:cs="Times New Roman"/>
        </w:rPr>
        <w:t xml:space="preserve"> </w:t>
      </w:r>
      <w:r w:rsidRPr="0091654D">
        <w:rPr>
          <w:rFonts w:ascii="Times New Roman" w:eastAsiaTheme="minorHAnsi" w:hAnsi="Times New Roman" w:cs="Times New Roman"/>
        </w:rPr>
        <w:t>is small, the</w:t>
      </w:r>
      <w:r w:rsidR="00F946D3" w:rsidRPr="0091654D">
        <w:rPr>
          <w:rFonts w:ascii="Times New Roman" w:eastAsiaTheme="minorHAnsi" w:hAnsi="Times New Roman" w:cs="Times New Roman"/>
        </w:rPr>
        <w:t xml:space="preserve"> relation</w:t>
      </w:r>
      <w:r w:rsidRPr="0091654D">
        <w:rPr>
          <w:rFonts w:ascii="Times New Roman" w:eastAsiaTheme="minorHAnsi" w:hAnsi="Times New Roman" w:cs="Times New Roman"/>
        </w:rPr>
        <w:t xml:space="preserve"> </w:t>
      </w:r>
      <m:oMath>
        <m:r>
          <m:rPr>
            <m:sty m:val="p"/>
          </m:rPr>
          <w:rPr>
            <w:rFonts w:ascii="Cambria Math" w:eastAsiaTheme="minorHAnsi" w:hAnsi="Cambria Math" w:cs="Times New Roman"/>
          </w:rPr>
          <m:t>r</m:t>
        </m:r>
      </m:oMath>
      <w:r w:rsidR="00F946D3" w:rsidRPr="0091654D">
        <w:rPr>
          <w:rFonts w:ascii="Times New Roman" w:eastAsiaTheme="minorHAnsi" w:hAnsi="Times New Roman" w:cs="Times New Roman"/>
        </w:rPr>
        <w:t xml:space="preserve"> </w:t>
      </w:r>
      <w:r w:rsidRPr="0091654D">
        <w:rPr>
          <w:rFonts w:ascii="Times New Roman" w:eastAsiaTheme="minorHAnsi" w:hAnsi="Times New Roman" w:cs="Times New Roman"/>
        </w:rPr>
        <w:t xml:space="preserve">between node </w:t>
      </w:r>
      <m:oMath>
        <m:r>
          <m:rPr>
            <m:sty m:val="p"/>
          </m:rPr>
          <w:rPr>
            <w:rFonts w:ascii="Cambria Math" w:eastAsiaTheme="minorHAnsi" w:hAnsi="Cambria Math" w:cs="Times New Roman"/>
          </w:rPr>
          <m:t>u</m:t>
        </m:r>
      </m:oMath>
      <w:r w:rsidRPr="0091654D">
        <w:rPr>
          <w:rFonts w:ascii="Times New Roman" w:eastAsiaTheme="minorHAnsi" w:hAnsi="Times New Roman" w:cs="Times New Roman"/>
        </w:rPr>
        <w:t xml:space="preserve"> and node </w:t>
      </w:r>
      <m:oMath>
        <m:r>
          <m:rPr>
            <m:sty m:val="p"/>
          </m:rPr>
          <w:rPr>
            <w:rFonts w:ascii="Cambria Math" w:eastAsiaTheme="minorHAnsi" w:hAnsi="Cambria Math" w:cs="Times New Roman"/>
          </w:rPr>
          <m:t>i</m:t>
        </m:r>
      </m:oMath>
      <w:r w:rsidRPr="0091654D">
        <w:rPr>
          <w:rFonts w:ascii="Times New Roman" w:eastAsiaTheme="minorHAnsi" w:hAnsi="Times New Roman" w:cs="Times New Roman"/>
        </w:rPr>
        <w:t xml:space="preserve"> is strong. On the contrary, the</w:t>
      </w:r>
      <w:r w:rsidR="00F946D3" w:rsidRPr="0091654D">
        <w:rPr>
          <w:rFonts w:ascii="Times New Roman" w:eastAsiaTheme="minorHAnsi" w:hAnsi="Times New Roman" w:cs="Times New Roman"/>
        </w:rPr>
        <w:t xml:space="preserve"> relation</w:t>
      </w:r>
      <w:r w:rsidR="00A01867" w:rsidRPr="0091654D">
        <w:rPr>
          <w:rFonts w:ascii="Times New Roman" w:eastAsiaTheme="minorHAnsi" w:hAnsi="Times New Roman" w:cs="Times New Roman"/>
        </w:rPr>
        <w:t xml:space="preserve"> </w:t>
      </w:r>
      <m:oMath>
        <m:r>
          <m:rPr>
            <m:sty m:val="p"/>
          </m:rPr>
          <w:rPr>
            <w:rFonts w:ascii="Cambria Math" w:eastAsiaTheme="minorHAnsi" w:hAnsi="Cambria Math" w:cs="Times New Roman"/>
          </w:rPr>
          <m:t>r</m:t>
        </m:r>
      </m:oMath>
      <w:r w:rsidR="00F946D3" w:rsidRPr="0091654D">
        <w:rPr>
          <w:rFonts w:ascii="Times New Roman" w:eastAsiaTheme="minorHAnsi" w:hAnsi="Times New Roman" w:cs="Times New Roman"/>
        </w:rPr>
        <w:t xml:space="preserve"> </w:t>
      </w:r>
      <w:r w:rsidRPr="0091654D">
        <w:rPr>
          <w:rFonts w:ascii="Times New Roman" w:eastAsiaTheme="minorHAnsi" w:hAnsi="Times New Roman" w:cs="Times New Roman"/>
        </w:rPr>
        <w:t xml:space="preserve">between node </w:t>
      </w:r>
      <m:oMath>
        <m:r>
          <m:rPr>
            <m:sty m:val="p"/>
          </m:rPr>
          <w:rPr>
            <w:rFonts w:ascii="Cambria Math" w:eastAsiaTheme="minorHAnsi" w:hAnsi="Cambria Math" w:cs="Times New Roman"/>
          </w:rPr>
          <m:t>u</m:t>
        </m:r>
      </m:oMath>
      <w:r w:rsidRPr="0091654D">
        <w:rPr>
          <w:rFonts w:ascii="Times New Roman" w:eastAsiaTheme="minorHAnsi" w:hAnsi="Times New Roman" w:cs="Times New Roman"/>
        </w:rPr>
        <w:t xml:space="preserve"> and node </w:t>
      </w:r>
      <m:oMath>
        <m:r>
          <m:rPr>
            <m:sty m:val="p"/>
          </m:rPr>
          <w:rPr>
            <w:rFonts w:ascii="Cambria Math" w:eastAsiaTheme="minorHAnsi" w:hAnsi="Cambria Math" w:cs="Times New Roman"/>
          </w:rPr>
          <m:t>i</m:t>
        </m:r>
      </m:oMath>
      <w:r w:rsidRPr="0091654D">
        <w:rPr>
          <w:rFonts w:ascii="Times New Roman" w:eastAsiaTheme="minorHAnsi" w:hAnsi="Times New Roman" w:cs="Times New Roman"/>
        </w:rPr>
        <w:t xml:space="preserve"> is weak or </w:t>
      </w:r>
      <w:r w:rsidR="00A01867" w:rsidRPr="0091654D">
        <w:rPr>
          <w:rFonts w:ascii="Times New Roman" w:eastAsiaTheme="minorHAnsi" w:hAnsi="Times New Roman" w:cs="Times New Roman"/>
        </w:rPr>
        <w:t xml:space="preserve">there is </w:t>
      </w:r>
      <w:r w:rsidRPr="0091654D">
        <w:rPr>
          <w:rFonts w:ascii="Times New Roman" w:eastAsiaTheme="minorHAnsi" w:hAnsi="Times New Roman" w:cs="Times New Roman"/>
        </w:rPr>
        <w:t>no</w:t>
      </w:r>
      <w:r w:rsidR="00F946D3" w:rsidRPr="0091654D">
        <w:rPr>
          <w:rFonts w:ascii="Times New Roman" w:eastAsiaTheme="minorHAnsi" w:hAnsi="Times New Roman" w:cs="Times New Roman"/>
        </w:rPr>
        <w:t xml:space="preserve"> relation</w:t>
      </w:r>
      <w:r w:rsidRPr="0091654D">
        <w:rPr>
          <w:rFonts w:ascii="Times New Roman" w:eastAsiaTheme="minorHAnsi" w:hAnsi="Times New Roman" w:cs="Times New Roman"/>
        </w:rPr>
        <w:t xml:space="preserve"> </w:t>
      </w:r>
      <m:oMath>
        <m:r>
          <m:rPr>
            <m:sty m:val="p"/>
          </m:rPr>
          <w:rPr>
            <w:rFonts w:ascii="Cambria Math" w:eastAsiaTheme="minorHAnsi" w:hAnsi="Cambria Math" w:cs="Times New Roman"/>
          </w:rPr>
          <m:t>r</m:t>
        </m:r>
      </m:oMath>
      <w:r w:rsidRPr="0091654D">
        <w:rPr>
          <w:rFonts w:ascii="Times New Roman" w:eastAsiaTheme="minorHAnsi" w:hAnsi="Times New Roman" w:cs="Times New Roman"/>
        </w:rPr>
        <w:t>.</w:t>
      </w:r>
    </w:p>
    <w:p w14:paraId="5D53F10F" w14:textId="77777777" w:rsidR="00C33210" w:rsidRPr="0091654D" w:rsidRDefault="00C33210" w:rsidP="00C33210">
      <w:pPr>
        <w:autoSpaceDE w:val="0"/>
        <w:autoSpaceDN w:val="0"/>
        <w:adjustRightInd w:val="0"/>
        <w:rPr>
          <w:rFonts w:ascii="Times New Roman" w:eastAsiaTheme="minorHAnsi" w:hAnsi="Times New Roman" w:cs="Times New Roman"/>
        </w:rPr>
      </w:pPr>
    </w:p>
    <w:p w14:paraId="7853C59B" w14:textId="77777777" w:rsidR="00C33210" w:rsidRPr="0091654D" w:rsidRDefault="00132EC9" w:rsidP="00C33210">
      <w:pPr>
        <w:autoSpaceDE w:val="0"/>
        <w:autoSpaceDN w:val="0"/>
        <w:adjustRightInd w:val="0"/>
        <w:rPr>
          <w:rFonts w:ascii="Times New Roman" w:eastAsiaTheme="minorHAnsi" w:hAnsi="Times New Roman" w:cs="Times New Roman"/>
          <w:b/>
          <w:bCs/>
        </w:rPr>
      </w:pPr>
      <w:proofErr w:type="gramStart"/>
      <w:r w:rsidRPr="0091654D">
        <w:rPr>
          <w:rFonts w:ascii="Times New Roman" w:eastAsiaTheme="minorHAnsi" w:hAnsi="Times New Roman" w:cs="Times New Roman"/>
          <w:b/>
          <w:bCs/>
        </w:rPr>
        <w:t>3.4  Relation</w:t>
      </w:r>
      <w:proofErr w:type="gramEnd"/>
      <w:r w:rsidRPr="0091654D">
        <w:rPr>
          <w:rFonts w:ascii="Times New Roman" w:eastAsiaTheme="minorHAnsi" w:hAnsi="Times New Roman" w:cs="Times New Roman"/>
          <w:b/>
          <w:bCs/>
        </w:rPr>
        <w:t>-aware Attention layer</w:t>
      </w:r>
    </w:p>
    <w:p w14:paraId="40D0C07F" w14:textId="52468927" w:rsidR="00811FEB" w:rsidRPr="0091654D" w:rsidRDefault="00132EC9" w:rsidP="00C33210">
      <w:pPr>
        <w:autoSpaceDE w:val="0"/>
        <w:autoSpaceDN w:val="0"/>
        <w:adjustRightInd w:val="0"/>
        <w:rPr>
          <w:rFonts w:ascii="Times New Roman" w:eastAsiaTheme="minorHAnsi" w:hAnsi="Times New Roman" w:cs="Times New Roman"/>
        </w:rPr>
      </w:pPr>
      <w:r w:rsidRPr="0091654D">
        <w:rPr>
          <w:rFonts w:ascii="Times New Roman" w:eastAsiaTheme="minorHAnsi" w:hAnsi="Times New Roman" w:cs="Times New Roman"/>
        </w:rPr>
        <w:t xml:space="preserve">Different relations have different semantic information. That is, they represent different aspects of nodes. This section wants to capture the effects of different relations on different node embeddings. We propose a relation-aware attention layer to </w:t>
      </w:r>
      <w:r w:rsidR="00DC58B0" w:rsidRPr="0091654D">
        <w:rPr>
          <w:rFonts w:ascii="Times New Roman" w:eastAsiaTheme="minorHAnsi" w:hAnsi="Times New Roman" w:cs="Times New Roman"/>
        </w:rPr>
        <w:t xml:space="preserve">learn to assign different attention weights to capture the relationships among </w:t>
      </w:r>
      <w:r w:rsidR="008829B0" w:rsidRPr="0091654D">
        <w:rPr>
          <w:rFonts w:ascii="Times New Roman" w:eastAsiaTheme="minorHAnsi" w:hAnsi="Times New Roman" w:cs="Times New Roman"/>
        </w:rPr>
        <w:t xml:space="preserve">the </w:t>
      </w:r>
      <w:r w:rsidR="00DC58B0" w:rsidRPr="0091654D">
        <w:rPr>
          <w:rFonts w:ascii="Times New Roman" w:eastAsiaTheme="minorHAnsi" w:hAnsi="Times New Roman" w:cs="Times New Roman"/>
        </w:rPr>
        <w:t>nodes</w:t>
      </w:r>
      <w:r w:rsidRPr="0091654D">
        <w:rPr>
          <w:rFonts w:ascii="Times New Roman" w:eastAsiaTheme="minorHAnsi" w:hAnsi="Times New Roman" w:cs="Times New Roman"/>
        </w:rPr>
        <w:t xml:space="preserve">. We input node embedding </w:t>
      </w:r>
      <m:oMath>
        <m:r>
          <m:rPr>
            <m:sty m:val="p"/>
          </m:rPr>
          <w:rPr>
            <w:rFonts w:ascii="Cambria Math" w:eastAsiaTheme="minorHAnsi" w:hAnsi="Cambria Math" w:cs="Times New Roman"/>
          </w:rPr>
          <m:t>v∈V</m:t>
        </m:r>
      </m:oMath>
      <w:r w:rsidRPr="0091654D">
        <w:rPr>
          <w:rFonts w:ascii="Times New Roman" w:eastAsiaTheme="minorHAnsi" w:hAnsi="Times New Roman" w:cs="Times New Roman"/>
        </w:rPr>
        <w:t xml:space="preserve"> into the attention layer, one layer can be formulated as follows:</w:t>
      </w:r>
    </w:p>
    <w:p w14:paraId="2375A546" w14:textId="77777777" w:rsidR="0032062D" w:rsidRPr="0091654D" w:rsidRDefault="00132EC9" w:rsidP="003C5916">
      <w:pPr>
        <w:autoSpaceDE w:val="0"/>
        <w:autoSpaceDN w:val="0"/>
        <w:adjustRightInd w:val="0"/>
        <w:jc w:val="right"/>
        <w:rPr>
          <w:rFonts w:ascii="Times New Roman" w:eastAsiaTheme="minorHAnsi" w:hAnsi="Times New Roman" w:cs="Times New Roman"/>
        </w:rPr>
      </w:pPr>
      <m:oMath>
        <m:r>
          <m:rPr>
            <m:sty m:val="p"/>
          </m:rPr>
          <w:rPr>
            <w:rFonts w:ascii="Cambria Math" w:eastAsiaTheme="minorHAnsi" w:hAnsi="Cambria Math" w:cs="Times New Roman"/>
          </w:rPr>
          <m:t>h=</m:t>
        </m:r>
        <m:nary>
          <m:naryPr>
            <m:chr m:val="∑"/>
            <m:limLoc m:val="undOvr"/>
            <m:grow m:val="1"/>
            <m:ctrlPr>
              <w:rPr>
                <w:rFonts w:ascii="Cambria Math" w:eastAsiaTheme="minorHAnsi" w:hAnsi="Cambria Math" w:cs="Times New Roman"/>
              </w:rPr>
            </m:ctrlPr>
          </m:naryPr>
          <m:sub>
            <m:r>
              <m:rPr>
                <m:sty m:val="p"/>
              </m:rPr>
              <w:rPr>
                <w:rFonts w:ascii="Cambria Math" w:eastAsiaTheme="minorHAnsi" w:hAnsi="Cambria Math" w:cs="Times New Roman"/>
              </w:rPr>
              <m:t>r</m:t>
            </m:r>
          </m:sub>
          <m:sup>
            <m:r>
              <m:rPr>
                <m:sty m:val="p"/>
              </m:rPr>
              <w:rPr>
                <w:rFonts w:ascii="Cambria Math" w:eastAsiaTheme="minorHAnsi" w:hAnsi="Cambria Math" w:cs="Times New Roman"/>
              </w:rPr>
              <m:t>R</m:t>
            </m:r>
          </m:sup>
          <m:e>
            <m:r>
              <m:rPr>
                <m:sty m:val="p"/>
              </m:rPr>
              <w:rPr>
                <w:rFonts w:ascii="Cambria Math" w:eastAsiaTheme="minorHAnsi" w:hAnsi="Cambria Math" w:cs="Times New Roman"/>
              </w:rPr>
              <m:t> </m:t>
            </m:r>
          </m:e>
        </m:nary>
        <m:sSub>
          <m:sSubPr>
            <m:ctrlPr>
              <w:rPr>
                <w:rFonts w:ascii="Cambria Math" w:eastAsiaTheme="minorHAnsi" w:hAnsi="Cambria Math" w:cs="Times New Roman"/>
              </w:rPr>
            </m:ctrlPr>
          </m:sSubPr>
          <m:e>
            <m:r>
              <m:rPr>
                <m:sty m:val="p"/>
              </m:rPr>
              <w:rPr>
                <w:rFonts w:ascii="Cambria Math" w:eastAsiaTheme="minorHAnsi" w:hAnsi="Cambria Math" w:cs="Times New Roman"/>
              </w:rPr>
              <m:t>ω</m:t>
            </m:r>
          </m:e>
          <m:sub>
            <m:r>
              <m:rPr>
                <m:sty m:val="p"/>
              </m:rPr>
              <w:rPr>
                <w:rFonts w:ascii="Cambria Math" w:eastAsiaTheme="minorHAnsi" w:hAnsi="Cambria Math" w:cs="Times New Roman"/>
              </w:rPr>
              <m:t>r</m:t>
            </m:r>
          </m:sub>
        </m:sSub>
        <m:sSup>
          <m:sSupPr>
            <m:ctrlPr>
              <w:rPr>
                <w:rFonts w:ascii="Cambria Math" w:eastAsiaTheme="minorHAnsi" w:hAnsi="Cambria Math" w:cs="Times New Roman"/>
              </w:rPr>
            </m:ctrlPr>
          </m:sSupPr>
          <m:e>
            <m:r>
              <m:rPr>
                <m:sty m:val="p"/>
              </m:rPr>
              <w:rPr>
                <w:rFonts w:ascii="Cambria Math" w:eastAsiaTheme="minorHAnsi" w:hAnsi="Cambria Math" w:cs="Times New Roman"/>
              </w:rPr>
              <m:t>v</m:t>
            </m:r>
          </m:e>
          <m:sup>
            <m:r>
              <m:rPr>
                <m:sty m:val="p"/>
              </m:rPr>
              <w:rPr>
                <w:rFonts w:ascii="Cambria Math" w:eastAsiaTheme="minorHAnsi" w:hAnsi="Cambria Math" w:cs="Times New Roman"/>
              </w:rPr>
              <m:t>r</m:t>
            </m:r>
          </m:sup>
        </m:sSup>
        <m:r>
          <m:rPr>
            <m:sty m:val="p"/>
          </m:rPr>
          <w:rPr>
            <w:rFonts w:ascii="Cambria Math" w:eastAsiaTheme="minorHAnsi" w:hAnsi="Cambria Math" w:cs="Times New Roman"/>
          </w:rPr>
          <m:t>,</m:t>
        </m:r>
        <m:sSub>
          <m:sSubPr>
            <m:ctrlPr>
              <w:rPr>
                <w:rFonts w:ascii="Cambria Math" w:eastAsiaTheme="minorHAnsi" w:hAnsi="Cambria Math" w:cs="Times New Roman"/>
              </w:rPr>
            </m:ctrlPr>
          </m:sSubPr>
          <m:e>
            <m:r>
              <m:rPr>
                <m:sty m:val="p"/>
              </m:rPr>
              <w:rPr>
                <w:rFonts w:ascii="Cambria Math" w:eastAsiaTheme="minorHAnsi" w:hAnsi="Cambria Math" w:cs="Times New Roman"/>
              </w:rPr>
              <m:t>ω</m:t>
            </m:r>
          </m:e>
          <m:sub>
            <m:r>
              <m:rPr>
                <m:sty m:val="p"/>
              </m:rPr>
              <w:rPr>
                <w:rFonts w:ascii="Cambria Math" w:eastAsiaTheme="minorHAnsi" w:hAnsi="Cambria Math" w:cs="Times New Roman"/>
              </w:rPr>
              <m:t>r</m:t>
            </m:r>
          </m:sub>
        </m:sSub>
        <m:r>
          <m:rPr>
            <m:sty m:val="p"/>
          </m:rPr>
          <w:rPr>
            <w:rFonts w:ascii="Cambria Math" w:eastAsiaTheme="minorHAnsi" w:hAnsi="Cambria Math" w:cs="Times New Roman"/>
          </w:rPr>
          <m:t>=</m:t>
        </m:r>
        <m:f>
          <m:fPr>
            <m:ctrlPr>
              <w:rPr>
                <w:rFonts w:ascii="Cambria Math" w:eastAsiaTheme="minorHAnsi" w:hAnsi="Cambria Math" w:cs="Times New Roman"/>
              </w:rPr>
            </m:ctrlPr>
          </m:fPr>
          <m:num>
            <m:func>
              <m:funcPr>
                <m:ctrlPr>
                  <w:rPr>
                    <w:rFonts w:ascii="Cambria Math" w:eastAsiaTheme="minorHAnsi" w:hAnsi="Cambria Math" w:cs="Times New Roman"/>
                  </w:rPr>
                </m:ctrlPr>
              </m:funcPr>
              <m:fName>
                <m:r>
                  <m:rPr>
                    <m:sty m:val="p"/>
                  </m:rPr>
                  <w:rPr>
                    <w:rFonts w:ascii="Cambria Math" w:eastAsiaTheme="minorHAnsi" w:hAnsi="Cambria Math" w:cs="Times New Roman"/>
                  </w:rPr>
                  <m:t>exp</m:t>
                </m:r>
              </m:fName>
              <m:e>
                <m:d>
                  <m:dPr>
                    <m:ctrlPr>
                      <w:rPr>
                        <w:rFonts w:ascii="Cambria Math" w:eastAsiaTheme="minorHAnsi" w:hAnsi="Cambria Math" w:cs="Times New Roman"/>
                      </w:rPr>
                    </m:ctrlPr>
                  </m:dPr>
                  <m:e>
                    <m:sSup>
                      <m:sSupPr>
                        <m:ctrlPr>
                          <w:rPr>
                            <w:rFonts w:ascii="Cambria Math" w:eastAsiaTheme="minorHAnsi" w:hAnsi="Cambria Math" w:cs="Times New Roman"/>
                          </w:rPr>
                        </m:ctrlPr>
                      </m:sSupPr>
                      <m:e>
                        <m:r>
                          <m:rPr>
                            <m:sty m:val="p"/>
                          </m:rPr>
                          <w:rPr>
                            <w:rFonts w:ascii="Cambria Math" w:eastAsiaTheme="minorHAnsi" w:hAnsi="Cambria Math" w:cs="Times New Roman"/>
                          </w:rPr>
                          <m:t>q</m:t>
                        </m:r>
                      </m:e>
                      <m:sup>
                        <m:r>
                          <m:rPr>
                            <m:sty m:val="p"/>
                          </m:rPr>
                          <w:rPr>
                            <w:rFonts w:ascii="Cambria Math" w:eastAsiaTheme="minorHAnsi" w:hAnsi="Cambria Math" w:cs="Times New Roman"/>
                          </w:rPr>
                          <m:t>T</m:t>
                        </m:r>
                      </m:sup>
                    </m:sSup>
                    <m:r>
                      <m:rPr>
                        <m:sty m:val="p"/>
                      </m:rPr>
                      <w:rPr>
                        <w:rFonts w:ascii="Cambria Math" w:eastAsiaTheme="minorHAnsi" w:hAnsi="Cambria Math" w:cs="Times New Roman"/>
                      </w:rPr>
                      <m:t>σ</m:t>
                    </m:r>
                    <m:d>
                      <m:dPr>
                        <m:ctrlPr>
                          <w:rPr>
                            <w:rFonts w:ascii="Cambria Math" w:eastAsiaTheme="minorHAnsi" w:hAnsi="Cambria Math" w:cs="Times New Roman"/>
                          </w:rPr>
                        </m:ctrlPr>
                      </m:dPr>
                      <m:e>
                        <m:sSub>
                          <m:sSubPr>
                            <m:ctrlPr>
                              <w:rPr>
                                <w:rFonts w:ascii="Cambria Math" w:eastAsiaTheme="minorHAnsi" w:hAnsi="Cambria Math" w:cs="Times New Roman"/>
                              </w:rPr>
                            </m:ctrlPr>
                          </m:sSubPr>
                          <m:e>
                            <m:r>
                              <m:rPr>
                                <m:sty m:val="p"/>
                              </m:rPr>
                              <w:rPr>
                                <w:rFonts w:ascii="Cambria Math" w:eastAsiaTheme="minorHAnsi" w:hAnsi="Cambria Math" w:cs="Times New Roman"/>
                              </w:rPr>
                              <m:t>W</m:t>
                            </m:r>
                          </m:e>
                          <m:sub>
                            <m:r>
                              <m:rPr>
                                <m:sty m:val="p"/>
                              </m:rPr>
                              <w:rPr>
                                <w:rFonts w:ascii="Cambria Math" w:eastAsiaTheme="minorHAnsi" w:hAnsi="Cambria Math" w:cs="Times New Roman"/>
                              </w:rPr>
                              <m:t>a</m:t>
                            </m:r>
                          </m:sub>
                        </m:sSub>
                        <m:sSup>
                          <m:sSupPr>
                            <m:ctrlPr>
                              <w:rPr>
                                <w:rFonts w:ascii="Cambria Math" w:eastAsiaTheme="minorHAnsi" w:hAnsi="Cambria Math" w:cs="Times New Roman"/>
                              </w:rPr>
                            </m:ctrlPr>
                          </m:sSupPr>
                          <m:e>
                            <m:r>
                              <m:rPr>
                                <m:sty m:val="p"/>
                              </m:rPr>
                              <w:rPr>
                                <w:rFonts w:ascii="Cambria Math" w:eastAsiaTheme="minorHAnsi" w:hAnsi="Cambria Math" w:cs="Times New Roman"/>
                              </w:rPr>
                              <m:t>v</m:t>
                            </m:r>
                          </m:e>
                          <m:sup>
                            <m:r>
                              <m:rPr>
                                <m:sty m:val="p"/>
                              </m:rPr>
                              <w:rPr>
                                <w:rFonts w:ascii="Cambria Math" w:eastAsiaTheme="minorHAnsi" w:hAnsi="Cambria Math" w:cs="Times New Roman"/>
                              </w:rPr>
                              <m:t>r</m:t>
                            </m:r>
                          </m:sup>
                        </m:sSup>
                        <m:r>
                          <m:rPr>
                            <m:sty m:val="p"/>
                          </m:rPr>
                          <w:rPr>
                            <w:rFonts w:ascii="Cambria Math" w:eastAsiaTheme="minorHAnsi" w:hAnsi="Cambria Math" w:cs="Times New Roman"/>
                          </w:rPr>
                          <m:t>+</m:t>
                        </m:r>
                        <m:sSub>
                          <m:sSubPr>
                            <m:ctrlPr>
                              <w:rPr>
                                <w:rFonts w:ascii="Cambria Math" w:eastAsiaTheme="minorHAnsi" w:hAnsi="Cambria Math" w:cs="Times New Roman"/>
                              </w:rPr>
                            </m:ctrlPr>
                          </m:sSubPr>
                          <m:e>
                            <m:r>
                              <m:rPr>
                                <m:sty m:val="p"/>
                              </m:rPr>
                              <w:rPr>
                                <w:rFonts w:ascii="Cambria Math" w:eastAsiaTheme="minorHAnsi" w:hAnsi="Cambria Math" w:cs="Times New Roman"/>
                              </w:rPr>
                              <m:t>b</m:t>
                            </m:r>
                          </m:e>
                          <m:sub>
                            <m:r>
                              <m:rPr>
                                <m:sty m:val="p"/>
                              </m:rPr>
                              <w:rPr>
                                <w:rFonts w:ascii="Cambria Math" w:eastAsiaTheme="minorHAnsi" w:hAnsi="Cambria Math" w:cs="Times New Roman"/>
                              </w:rPr>
                              <m:t>a</m:t>
                            </m:r>
                          </m:sub>
                        </m:sSub>
                      </m:e>
                    </m:d>
                  </m:e>
                </m:d>
              </m:e>
            </m:func>
          </m:num>
          <m:den>
            <m:nary>
              <m:naryPr>
                <m:chr m:val="∑"/>
                <m:limLoc m:val="undOvr"/>
                <m:grow m:val="1"/>
                <m:ctrlPr>
                  <w:rPr>
                    <w:rFonts w:ascii="Cambria Math" w:eastAsiaTheme="minorHAnsi" w:hAnsi="Cambria Math" w:cs="Times New Roman"/>
                  </w:rPr>
                </m:ctrlPr>
              </m:naryPr>
              <m:sub>
                <m:r>
                  <m:rPr>
                    <m:sty m:val="p"/>
                  </m:rPr>
                  <w:rPr>
                    <w:rFonts w:ascii="Cambria Math" w:eastAsiaTheme="minorHAnsi" w:hAnsi="Cambria Math" w:cs="Times New Roman"/>
                  </w:rPr>
                  <m:t>k</m:t>
                </m:r>
              </m:sub>
              <m:sup>
                <m:r>
                  <m:rPr>
                    <m:sty m:val="p"/>
                  </m:rPr>
                  <w:rPr>
                    <w:rFonts w:ascii="Cambria Math" w:eastAsiaTheme="minorHAnsi" w:hAnsi="Cambria Math" w:cs="Times New Roman"/>
                  </w:rPr>
                  <m:t>R</m:t>
                </m:r>
              </m:sup>
              <m:e>
                <m:r>
                  <m:rPr>
                    <m:sty m:val="p"/>
                  </m:rPr>
                  <w:rPr>
                    <w:rFonts w:ascii="Cambria Math" w:eastAsiaTheme="minorHAnsi" w:hAnsi="Cambria Math" w:cs="Times New Roman"/>
                  </w:rPr>
                  <m:t> </m:t>
                </m:r>
              </m:e>
            </m:nary>
            <m:r>
              <m:rPr>
                <m:sty m:val="p"/>
              </m:rPr>
              <w:rPr>
                <w:rFonts w:ascii="Cambria Math" w:eastAsiaTheme="minorHAnsi" w:hAnsi="Cambria Math" w:cs="Times New Roman"/>
              </w:rPr>
              <m:t>exp⁡</m:t>
            </m:r>
            <m:d>
              <m:dPr>
                <m:ctrlPr>
                  <w:rPr>
                    <w:rFonts w:ascii="Cambria Math" w:eastAsiaTheme="minorHAnsi" w:hAnsi="Cambria Math" w:cs="Times New Roman"/>
                  </w:rPr>
                </m:ctrlPr>
              </m:dPr>
              <m:e>
                <m:sSup>
                  <m:sSupPr>
                    <m:ctrlPr>
                      <w:rPr>
                        <w:rFonts w:ascii="Cambria Math" w:eastAsiaTheme="minorHAnsi" w:hAnsi="Cambria Math" w:cs="Times New Roman"/>
                      </w:rPr>
                    </m:ctrlPr>
                  </m:sSupPr>
                  <m:e>
                    <m:r>
                      <m:rPr>
                        <m:sty m:val="p"/>
                      </m:rPr>
                      <w:rPr>
                        <w:rFonts w:ascii="Cambria Math" w:eastAsiaTheme="minorHAnsi" w:hAnsi="Cambria Math" w:cs="Times New Roman"/>
                      </w:rPr>
                      <m:t>q</m:t>
                    </m:r>
                  </m:e>
                  <m:sup>
                    <m:r>
                      <m:rPr>
                        <m:sty m:val="p"/>
                      </m:rPr>
                      <w:rPr>
                        <w:rFonts w:ascii="Cambria Math" w:eastAsiaTheme="minorHAnsi" w:hAnsi="Cambria Math" w:cs="Times New Roman"/>
                      </w:rPr>
                      <m:t>T</m:t>
                    </m:r>
                  </m:sup>
                </m:sSup>
                <m:r>
                  <m:rPr>
                    <m:sty m:val="p"/>
                  </m:rPr>
                  <w:rPr>
                    <w:rFonts w:ascii="Cambria Math" w:eastAsiaTheme="minorHAnsi" w:hAnsi="Cambria Math" w:cs="Times New Roman"/>
                  </w:rPr>
                  <m:t>σ</m:t>
                </m:r>
                <m:d>
                  <m:dPr>
                    <m:ctrlPr>
                      <w:rPr>
                        <w:rFonts w:ascii="Cambria Math" w:eastAsiaTheme="minorHAnsi" w:hAnsi="Cambria Math" w:cs="Times New Roman"/>
                      </w:rPr>
                    </m:ctrlPr>
                  </m:dPr>
                  <m:e>
                    <m:sSub>
                      <m:sSubPr>
                        <m:ctrlPr>
                          <w:rPr>
                            <w:rFonts w:ascii="Cambria Math" w:eastAsiaTheme="minorHAnsi" w:hAnsi="Cambria Math" w:cs="Times New Roman"/>
                          </w:rPr>
                        </m:ctrlPr>
                      </m:sSubPr>
                      <m:e>
                        <m:r>
                          <m:rPr>
                            <m:sty m:val="p"/>
                          </m:rPr>
                          <w:rPr>
                            <w:rFonts w:ascii="Cambria Math" w:eastAsiaTheme="minorHAnsi" w:hAnsi="Cambria Math" w:cs="Times New Roman"/>
                          </w:rPr>
                          <m:t>W</m:t>
                        </m:r>
                      </m:e>
                      <m:sub>
                        <m:r>
                          <m:rPr>
                            <m:sty m:val="p"/>
                          </m:rPr>
                          <w:rPr>
                            <w:rFonts w:ascii="Cambria Math" w:eastAsiaTheme="minorHAnsi" w:hAnsi="Cambria Math" w:cs="Times New Roman"/>
                          </w:rPr>
                          <m:t>a</m:t>
                        </m:r>
                      </m:sub>
                    </m:sSub>
                    <m:sSup>
                      <m:sSupPr>
                        <m:ctrlPr>
                          <w:rPr>
                            <w:rFonts w:ascii="Cambria Math" w:eastAsiaTheme="minorHAnsi" w:hAnsi="Cambria Math" w:cs="Times New Roman"/>
                          </w:rPr>
                        </m:ctrlPr>
                      </m:sSupPr>
                      <m:e>
                        <m:r>
                          <m:rPr>
                            <m:sty m:val="p"/>
                          </m:rPr>
                          <w:rPr>
                            <w:rFonts w:ascii="Cambria Math" w:eastAsiaTheme="minorHAnsi" w:hAnsi="Cambria Math" w:cs="Times New Roman"/>
                          </w:rPr>
                          <m:t>v</m:t>
                        </m:r>
                      </m:e>
                      <m:sup>
                        <m:r>
                          <m:rPr>
                            <m:sty m:val="p"/>
                          </m:rPr>
                          <w:rPr>
                            <w:rFonts w:ascii="Cambria Math" w:eastAsiaTheme="minorHAnsi" w:hAnsi="Cambria Math" w:cs="Times New Roman"/>
                          </w:rPr>
                          <m:t>k</m:t>
                        </m:r>
                      </m:sup>
                    </m:sSup>
                    <m:r>
                      <m:rPr>
                        <m:sty m:val="p"/>
                      </m:rPr>
                      <w:rPr>
                        <w:rFonts w:ascii="Cambria Math" w:eastAsiaTheme="minorHAnsi" w:hAnsi="Cambria Math" w:cs="Times New Roman"/>
                      </w:rPr>
                      <m:t>+</m:t>
                    </m:r>
                    <m:sSub>
                      <m:sSubPr>
                        <m:ctrlPr>
                          <w:rPr>
                            <w:rFonts w:ascii="Cambria Math" w:eastAsiaTheme="minorHAnsi" w:hAnsi="Cambria Math" w:cs="Times New Roman"/>
                          </w:rPr>
                        </m:ctrlPr>
                      </m:sSubPr>
                      <m:e>
                        <m:r>
                          <m:rPr>
                            <m:sty m:val="p"/>
                          </m:rPr>
                          <w:rPr>
                            <w:rFonts w:ascii="Cambria Math" w:eastAsiaTheme="minorHAnsi" w:hAnsi="Cambria Math" w:cs="Times New Roman"/>
                          </w:rPr>
                          <m:t>b</m:t>
                        </m:r>
                      </m:e>
                      <m:sub>
                        <m:r>
                          <m:rPr>
                            <m:sty m:val="p"/>
                          </m:rPr>
                          <w:rPr>
                            <w:rFonts w:ascii="Cambria Math" w:eastAsiaTheme="minorHAnsi" w:hAnsi="Cambria Math" w:cs="Times New Roman"/>
                          </w:rPr>
                          <m:t>a</m:t>
                        </m:r>
                      </m:sub>
                    </m:sSub>
                  </m:e>
                </m:d>
              </m:e>
            </m:d>
          </m:den>
        </m:f>
      </m:oMath>
      <w:r w:rsidR="00F946D3" w:rsidRPr="0091654D">
        <w:rPr>
          <w:rFonts w:ascii="Times New Roman" w:eastAsiaTheme="minorHAnsi" w:hAnsi="Times New Roman" w:cs="Times New Roman"/>
        </w:rPr>
        <w:t xml:space="preserve"> </w:t>
      </w:r>
      <w:r w:rsidR="003C5916" w:rsidRPr="0091654D">
        <w:rPr>
          <w:rFonts w:ascii="Times New Roman" w:eastAsiaTheme="minorHAnsi" w:hAnsi="Times New Roman" w:cs="Times New Roman"/>
        </w:rPr>
        <w:t xml:space="preserve">               (2)</w:t>
      </w:r>
    </w:p>
    <w:p w14:paraId="6123A971" w14:textId="42FEB6E4" w:rsidR="00F946D3" w:rsidRPr="0091654D" w:rsidRDefault="008829B0" w:rsidP="00C33210">
      <w:pPr>
        <w:autoSpaceDE w:val="0"/>
        <w:autoSpaceDN w:val="0"/>
        <w:adjustRightInd w:val="0"/>
        <w:rPr>
          <w:rFonts w:ascii="Times New Roman" w:eastAsiaTheme="minorHAnsi" w:hAnsi="Times New Roman" w:cs="Times New Roman"/>
        </w:rPr>
      </w:pPr>
      <w:r w:rsidRPr="0091654D">
        <w:rPr>
          <w:rFonts w:ascii="Times New Roman" w:eastAsiaTheme="minorHAnsi" w:hAnsi="Times New Roman" w:cs="Times New Roman"/>
        </w:rPr>
        <w:t xml:space="preserve">where </w:t>
      </w:r>
      <m:oMath>
        <m:sSub>
          <m:sSubPr>
            <m:ctrlPr>
              <w:rPr>
                <w:rFonts w:ascii="Cambria Math" w:eastAsiaTheme="minorHAnsi" w:hAnsi="Cambria Math" w:cs="Times New Roman"/>
              </w:rPr>
            </m:ctrlPr>
          </m:sSubPr>
          <m:e>
            <m:r>
              <w:rPr>
                <w:rFonts w:ascii="Cambria Math" w:eastAsiaTheme="minorHAnsi" w:hAnsi="Cambria Math" w:cs="Times New Roman"/>
              </w:rPr>
              <m:t>ω</m:t>
            </m:r>
          </m:e>
          <m:sub>
            <m:r>
              <w:rPr>
                <w:rFonts w:ascii="Cambria Math" w:eastAsiaTheme="minorHAnsi" w:hAnsi="Cambria Math" w:cs="Times New Roman"/>
              </w:rPr>
              <m:t>r</m:t>
            </m:r>
          </m:sub>
        </m:sSub>
      </m:oMath>
      <w:r w:rsidR="00132EC9" w:rsidRPr="0091654D">
        <w:rPr>
          <w:rFonts w:ascii="Times New Roman" w:eastAsiaTheme="minorHAnsi" w:hAnsi="Times New Roman" w:cs="Times New Roman"/>
        </w:rPr>
        <w:t xml:space="preserve"> represents the attention weight of relation </w:t>
      </w:r>
      <m:oMath>
        <m:r>
          <w:rPr>
            <w:rFonts w:ascii="Cambria Math" w:eastAsiaTheme="minorHAnsi" w:hAnsi="Cambria Math" w:cs="Times New Roman"/>
          </w:rPr>
          <m:t>r</m:t>
        </m:r>
      </m:oMath>
      <w:r w:rsidR="00132EC9" w:rsidRPr="0091654D">
        <w:rPr>
          <w:rFonts w:ascii="Times New Roman" w:eastAsiaTheme="minorHAnsi" w:hAnsi="Times New Roman" w:cs="Times New Roman"/>
        </w:rPr>
        <w:t xml:space="preserve"> embedded in node</w:t>
      </w:r>
      <w:r w:rsidR="00576A5D" w:rsidRPr="0091654D">
        <w:rPr>
          <w:rFonts w:ascii="Times New Roman" w:eastAsiaTheme="minorHAnsi" w:hAnsi="Times New Roman" w:cs="Times New Roman"/>
        </w:rPr>
        <w:t xml:space="preserve">s </w:t>
      </w:r>
      <m:oMath>
        <m:r>
          <w:rPr>
            <w:rFonts w:ascii="Cambria Math" w:eastAsiaTheme="minorHAnsi" w:hAnsi="Cambria Math" w:cs="Times New Roman"/>
          </w:rPr>
          <m:t>v</m:t>
        </m:r>
        <m:r>
          <m:rPr>
            <m:sty m:val="p"/>
          </m:rPr>
          <w:rPr>
            <w:rFonts w:ascii="Cambria Math" w:eastAsiaTheme="minorHAnsi" w:hAnsi="Cambria Math" w:cs="Times New Roman"/>
          </w:rPr>
          <m:t>∈</m:t>
        </m:r>
        <m:r>
          <w:rPr>
            <w:rFonts w:ascii="Cambria Math" w:eastAsiaTheme="minorHAnsi" w:hAnsi="Cambria Math" w:cs="Times New Roman"/>
          </w:rPr>
          <m:t>V</m:t>
        </m:r>
      </m:oMath>
      <w:r w:rsidR="00132EC9" w:rsidRPr="0091654D">
        <w:rPr>
          <w:rFonts w:ascii="Times New Roman" w:eastAsiaTheme="minorHAnsi" w:hAnsi="Times New Roman" w:cs="Times New Roman"/>
        </w:rPr>
        <w:t xml:space="preserve">, and </w:t>
      </w:r>
      <m:oMath>
        <m:sSub>
          <m:sSubPr>
            <m:ctrlPr>
              <w:rPr>
                <w:rFonts w:ascii="Cambria Math" w:eastAsiaTheme="minorHAnsi" w:hAnsi="Cambria Math" w:cs="Times New Roman"/>
              </w:rPr>
            </m:ctrlPr>
          </m:sSubPr>
          <m:e>
            <m:r>
              <w:rPr>
                <w:rFonts w:ascii="Cambria Math" w:eastAsiaTheme="minorHAnsi" w:hAnsi="Cambria Math" w:cs="Times New Roman"/>
              </w:rPr>
              <m:t>W</m:t>
            </m:r>
          </m:e>
          <m:sub>
            <m:r>
              <w:rPr>
                <w:rFonts w:ascii="Cambria Math" w:eastAsiaTheme="minorHAnsi" w:hAnsi="Cambria Math" w:cs="Times New Roman"/>
              </w:rPr>
              <m:t>a</m:t>
            </m:r>
          </m:sub>
        </m:sSub>
        <m:r>
          <m:rPr>
            <m:sty m:val="p"/>
          </m:rPr>
          <w:rPr>
            <w:rFonts w:ascii="Cambria Math" w:eastAsiaTheme="minorHAnsi" w:hAnsi="Cambria Math" w:cs="Times New Roman"/>
          </w:rPr>
          <m:t>∈</m:t>
        </m:r>
        <m:sSup>
          <m:sSupPr>
            <m:ctrlPr>
              <w:rPr>
                <w:rFonts w:ascii="Cambria Math" w:eastAsiaTheme="minorHAnsi" w:hAnsi="Cambria Math" w:cs="Times New Roman"/>
              </w:rPr>
            </m:ctrlPr>
          </m:sSupPr>
          <m:e>
            <m:r>
              <w:rPr>
                <w:rFonts w:ascii="Cambria Math" w:eastAsiaTheme="minorHAnsi" w:hAnsi="Cambria Math" w:cs="Times New Roman"/>
              </w:rPr>
              <m:t>R</m:t>
            </m:r>
          </m:e>
          <m:sup>
            <m:r>
              <w:rPr>
                <w:rFonts w:ascii="Cambria Math" w:eastAsiaTheme="minorHAnsi" w:hAnsi="Cambria Math" w:cs="Times New Roman"/>
              </w:rPr>
              <m:t>d</m:t>
            </m:r>
            <m:r>
              <m:rPr>
                <m:sty m:val="p"/>
              </m:rPr>
              <w:rPr>
                <w:rFonts w:ascii="Cambria Math" w:eastAsiaTheme="minorHAnsi" w:hAnsi="Cambria Math" w:cs="Times New Roman"/>
              </w:rPr>
              <m:t>×</m:t>
            </m:r>
            <m:sSub>
              <m:sSubPr>
                <m:ctrlPr>
                  <w:rPr>
                    <w:rFonts w:ascii="Cambria Math" w:eastAsiaTheme="minorHAnsi" w:hAnsi="Cambria Math" w:cs="Times New Roman"/>
                  </w:rPr>
                </m:ctrlPr>
              </m:sSubPr>
              <m:e>
                <m:r>
                  <w:rPr>
                    <w:rFonts w:ascii="Cambria Math" w:eastAsiaTheme="minorHAnsi" w:hAnsi="Cambria Math" w:cs="Times New Roman"/>
                  </w:rPr>
                  <m:t>d</m:t>
                </m:r>
              </m:e>
              <m:sub>
                <m:r>
                  <w:rPr>
                    <w:rFonts w:ascii="Cambria Math" w:eastAsiaTheme="minorHAnsi" w:hAnsi="Cambria Math" w:cs="Times New Roman"/>
                  </w:rPr>
                  <m:t>r</m:t>
                </m:r>
              </m:sub>
            </m:sSub>
          </m:sup>
        </m:sSup>
      </m:oMath>
      <w:r w:rsidR="00576A5D" w:rsidRPr="0091654D">
        <w:rPr>
          <w:rFonts w:ascii="Times New Roman" w:eastAsiaTheme="minorHAnsi" w:hAnsi="Times New Roman" w:cs="Times New Roman"/>
        </w:rPr>
        <w:t xml:space="preserve">, </w:t>
      </w:r>
      <m:oMath>
        <m:r>
          <w:rPr>
            <w:rFonts w:ascii="Cambria Math" w:eastAsiaTheme="minorHAnsi" w:hAnsi="Cambria Math" w:cs="Times New Roman"/>
          </w:rPr>
          <m:t>q</m:t>
        </m:r>
        <m:r>
          <m:rPr>
            <m:sty m:val="p"/>
          </m:rPr>
          <w:rPr>
            <w:rFonts w:ascii="Cambria Math" w:eastAsiaTheme="minorHAnsi" w:hAnsi="Cambria Math" w:cs="Times New Roman"/>
          </w:rPr>
          <m:t>∈</m:t>
        </m:r>
        <m:sSup>
          <m:sSupPr>
            <m:ctrlPr>
              <w:rPr>
                <w:rFonts w:ascii="Cambria Math" w:eastAsiaTheme="minorHAnsi" w:hAnsi="Cambria Math" w:cs="Times New Roman"/>
              </w:rPr>
            </m:ctrlPr>
          </m:sSupPr>
          <m:e>
            <m:r>
              <w:rPr>
                <w:rFonts w:ascii="Cambria Math" w:eastAsiaTheme="minorHAnsi" w:hAnsi="Cambria Math" w:cs="Times New Roman"/>
              </w:rPr>
              <m:t>R</m:t>
            </m:r>
          </m:e>
          <m:sup>
            <m:r>
              <w:rPr>
                <w:rFonts w:ascii="Cambria Math" w:eastAsiaTheme="minorHAnsi" w:hAnsi="Cambria Math" w:cs="Times New Roman"/>
              </w:rPr>
              <m:t>d</m:t>
            </m:r>
          </m:sup>
        </m:sSup>
      </m:oMath>
      <w:r w:rsidR="00576A5D" w:rsidRPr="0091654D">
        <w:rPr>
          <w:rFonts w:ascii="Times New Roman" w:eastAsiaTheme="minorHAnsi" w:hAnsi="Times New Roman" w:cs="Times New Roman"/>
        </w:rPr>
        <w:t xml:space="preserve">, and </w:t>
      </w:r>
      <m:oMath>
        <m:sSub>
          <m:sSubPr>
            <m:ctrlPr>
              <w:rPr>
                <w:rFonts w:ascii="Cambria Math" w:eastAsiaTheme="minorHAnsi" w:hAnsi="Cambria Math" w:cs="Times New Roman"/>
              </w:rPr>
            </m:ctrlPr>
          </m:sSubPr>
          <m:e>
            <m:r>
              <w:rPr>
                <w:rFonts w:ascii="Cambria Math" w:eastAsiaTheme="minorHAnsi" w:hAnsi="Cambria Math" w:cs="Times New Roman"/>
              </w:rPr>
              <m:t>b</m:t>
            </m:r>
          </m:e>
          <m:sub>
            <m:r>
              <w:rPr>
                <w:rFonts w:ascii="Cambria Math" w:eastAsiaTheme="minorHAnsi" w:hAnsi="Cambria Math" w:cs="Times New Roman"/>
              </w:rPr>
              <m:t>a</m:t>
            </m:r>
          </m:sub>
        </m:sSub>
        <m:r>
          <m:rPr>
            <m:sty m:val="p"/>
          </m:rPr>
          <w:rPr>
            <w:rFonts w:ascii="Cambria Math" w:eastAsiaTheme="minorHAnsi" w:hAnsi="Cambria Math" w:cs="Times New Roman"/>
          </w:rPr>
          <m:t>∈</m:t>
        </m:r>
        <m:sSup>
          <m:sSupPr>
            <m:ctrlPr>
              <w:rPr>
                <w:rFonts w:ascii="Cambria Math" w:eastAsiaTheme="minorHAnsi" w:hAnsi="Cambria Math" w:cs="Times New Roman"/>
              </w:rPr>
            </m:ctrlPr>
          </m:sSupPr>
          <m:e>
            <m:r>
              <w:rPr>
                <w:rFonts w:ascii="Cambria Math" w:eastAsiaTheme="minorHAnsi" w:hAnsi="Cambria Math" w:cs="Times New Roman"/>
              </w:rPr>
              <m:t>R</m:t>
            </m:r>
          </m:e>
          <m:sup>
            <m:r>
              <w:rPr>
                <w:rFonts w:ascii="Cambria Math" w:eastAsiaTheme="minorHAnsi" w:hAnsi="Cambria Math" w:cs="Times New Roman"/>
              </w:rPr>
              <m:t>d</m:t>
            </m:r>
          </m:sup>
        </m:sSup>
      </m:oMath>
      <w:r w:rsidR="00132EC9" w:rsidRPr="0091654D">
        <w:rPr>
          <w:rFonts w:ascii="Times New Roman" w:eastAsiaTheme="minorHAnsi" w:hAnsi="Times New Roman" w:cs="Times New Roman"/>
        </w:rPr>
        <w:t xml:space="preserve"> are learnable parameters in the model. Finally, we get the final feature </w:t>
      </w:r>
      <w:r w:rsidR="00576A5D" w:rsidRPr="0091654D">
        <w:rPr>
          <w:rFonts w:ascii="Times New Roman" w:eastAsiaTheme="minorHAnsi" w:hAnsi="Times New Roman" w:cs="Times New Roman"/>
        </w:rPr>
        <w:t xml:space="preserve">representation </w:t>
      </w:r>
      <m:oMath>
        <m:r>
          <w:rPr>
            <w:rFonts w:ascii="Cambria Math" w:eastAsiaTheme="minorHAnsi" w:hAnsi="Cambria Math" w:cs="Times New Roman"/>
          </w:rPr>
          <m:t>h</m:t>
        </m:r>
      </m:oMath>
      <w:r w:rsidR="00132EC9" w:rsidRPr="0091654D">
        <w:rPr>
          <w:rFonts w:ascii="Times New Roman" w:eastAsiaTheme="minorHAnsi" w:hAnsi="Times New Roman" w:cs="Times New Roman"/>
        </w:rPr>
        <w:t xml:space="preserve"> of</w:t>
      </w:r>
      <w:r w:rsidR="00576A5D" w:rsidRPr="0091654D">
        <w:rPr>
          <w:rFonts w:ascii="Times New Roman" w:eastAsiaTheme="minorHAnsi" w:hAnsi="Times New Roman" w:cs="Times New Roman"/>
        </w:rPr>
        <w:t xml:space="preserve"> node </w:t>
      </w:r>
      <m:oMath>
        <m:r>
          <w:rPr>
            <w:rFonts w:ascii="Cambria Math" w:eastAsiaTheme="minorHAnsi" w:hAnsi="Cambria Math" w:cs="Times New Roman"/>
          </w:rPr>
          <m:t>v</m:t>
        </m:r>
      </m:oMath>
      <w:r w:rsidR="00576A5D" w:rsidRPr="0091654D">
        <w:rPr>
          <w:rFonts w:ascii="Times New Roman" w:eastAsiaTheme="minorHAnsi" w:hAnsi="Times New Roman" w:cs="Times New Roman"/>
        </w:rPr>
        <w:t xml:space="preserve">, which </w:t>
      </w:r>
      <w:r w:rsidR="00DC58B0" w:rsidRPr="0091654D">
        <w:rPr>
          <w:rFonts w:ascii="Times New Roman" w:eastAsiaTheme="minorHAnsi" w:hAnsi="Times New Roman" w:cs="Times New Roman"/>
        </w:rPr>
        <w:t>combin</w:t>
      </w:r>
      <w:r w:rsidR="00132EC9" w:rsidRPr="0091654D">
        <w:rPr>
          <w:rFonts w:ascii="Times New Roman" w:eastAsiaTheme="minorHAnsi" w:hAnsi="Times New Roman" w:cs="Times New Roman"/>
        </w:rPr>
        <w:t>es node</w:t>
      </w:r>
      <w:r w:rsidR="00DC58B0" w:rsidRPr="0091654D">
        <w:rPr>
          <w:rFonts w:ascii="Times New Roman" w:eastAsiaTheme="minorHAnsi" w:hAnsi="Times New Roman" w:cs="Times New Roman"/>
        </w:rPr>
        <w:t xml:space="preserve"> embedding</w:t>
      </w:r>
      <w:r w:rsidR="00132EC9" w:rsidRPr="0091654D">
        <w:rPr>
          <w:rFonts w:ascii="Times New Roman" w:eastAsiaTheme="minorHAnsi" w:hAnsi="Times New Roman" w:cs="Times New Roman"/>
        </w:rPr>
        <w:t xml:space="preserve"> </w:t>
      </w:r>
      <m:oMath>
        <m:r>
          <w:rPr>
            <w:rFonts w:ascii="Cambria Math" w:eastAsiaTheme="minorHAnsi" w:hAnsi="Cambria Math" w:cs="Times New Roman"/>
          </w:rPr>
          <m:t>v</m:t>
        </m:r>
        <m:r>
          <m:rPr>
            <m:sty m:val="p"/>
          </m:rPr>
          <w:rPr>
            <w:rFonts w:ascii="Cambria Math" w:eastAsiaTheme="minorHAnsi" w:hAnsi="Cambria Math" w:cs="Times New Roman"/>
          </w:rPr>
          <m:t>∈</m:t>
        </m:r>
        <m:r>
          <w:rPr>
            <w:rFonts w:ascii="Cambria Math" w:eastAsiaTheme="minorHAnsi" w:hAnsi="Cambria Math" w:cs="Times New Roman"/>
          </w:rPr>
          <m:t>V</m:t>
        </m:r>
      </m:oMath>
      <w:r w:rsidR="00132EC9" w:rsidRPr="0091654D">
        <w:rPr>
          <w:rFonts w:ascii="Times New Roman" w:eastAsiaTheme="minorHAnsi" w:hAnsi="Times New Roman" w:cs="Times New Roman"/>
        </w:rPr>
        <w:t xml:space="preserve"> based on multi</w:t>
      </w:r>
      <w:r w:rsidR="00DC58B0" w:rsidRPr="0091654D">
        <w:rPr>
          <w:rFonts w:ascii="Times New Roman" w:eastAsiaTheme="minorHAnsi" w:hAnsi="Times New Roman" w:cs="Times New Roman"/>
        </w:rPr>
        <w:t>-</w:t>
      </w:r>
      <w:r w:rsidR="00132EC9" w:rsidRPr="0091654D">
        <w:rPr>
          <w:rFonts w:ascii="Times New Roman" w:eastAsiaTheme="minorHAnsi" w:hAnsi="Times New Roman" w:cs="Times New Roman"/>
        </w:rPr>
        <w:t xml:space="preserve">relation semantics. Specifically, user type node </w:t>
      </w:r>
      <m:oMath>
        <m:r>
          <w:rPr>
            <w:rFonts w:ascii="Cambria Math" w:eastAsiaTheme="minorHAnsi" w:hAnsi="Cambria Math" w:cs="Times New Roman"/>
          </w:rPr>
          <m:t>u</m:t>
        </m:r>
      </m:oMath>
      <w:r w:rsidR="00132EC9" w:rsidRPr="0091654D">
        <w:rPr>
          <w:rFonts w:ascii="Times New Roman" w:eastAsiaTheme="minorHAnsi" w:hAnsi="Times New Roman" w:cs="Times New Roman"/>
        </w:rPr>
        <w:t xml:space="preserve">, </w:t>
      </w:r>
      <w:r w:rsidR="00DC58B0" w:rsidRPr="0091654D">
        <w:rPr>
          <w:rFonts w:ascii="Times New Roman" w:eastAsiaTheme="minorHAnsi" w:hAnsi="Times New Roman" w:cs="Times New Roman"/>
        </w:rPr>
        <w:t>item</w:t>
      </w:r>
      <w:r w:rsidR="00132EC9" w:rsidRPr="0091654D">
        <w:rPr>
          <w:rFonts w:ascii="Times New Roman" w:eastAsiaTheme="minorHAnsi" w:hAnsi="Times New Roman" w:cs="Times New Roman"/>
        </w:rPr>
        <w:t xml:space="preserve"> type node </w:t>
      </w:r>
      <m:oMath>
        <m:r>
          <w:rPr>
            <w:rFonts w:ascii="Cambria Math" w:eastAsiaTheme="minorHAnsi" w:hAnsi="Cambria Math" w:cs="Times New Roman"/>
          </w:rPr>
          <m:t>i</m:t>
        </m:r>
      </m:oMath>
      <w:r w:rsidR="00132EC9" w:rsidRPr="0091654D">
        <w:rPr>
          <w:rFonts w:ascii="Times New Roman" w:eastAsiaTheme="minorHAnsi" w:hAnsi="Times New Roman" w:cs="Times New Roman"/>
        </w:rPr>
        <w:t xml:space="preserve"> and category type node </w:t>
      </w:r>
      <m:oMath>
        <m:r>
          <w:rPr>
            <w:rFonts w:ascii="Cambria Math" w:eastAsiaTheme="minorHAnsi" w:hAnsi="Cambria Math" w:cs="Times New Roman"/>
          </w:rPr>
          <m:t>c</m:t>
        </m:r>
      </m:oMath>
      <w:r w:rsidR="00132EC9" w:rsidRPr="0091654D">
        <w:rPr>
          <w:rFonts w:ascii="Times New Roman" w:eastAsiaTheme="minorHAnsi" w:hAnsi="Times New Roman" w:cs="Times New Roman"/>
        </w:rPr>
        <w:t xml:space="preserve"> correspond to </w:t>
      </w:r>
      <m:oMath>
        <m:sSub>
          <m:sSubPr>
            <m:ctrlPr>
              <w:rPr>
                <w:rFonts w:ascii="Cambria Math" w:eastAsiaTheme="minorHAnsi" w:hAnsi="Cambria Math" w:cs="Times New Roman"/>
              </w:rPr>
            </m:ctrlPr>
          </m:sSubPr>
          <m:e>
            <m:r>
              <w:rPr>
                <w:rFonts w:ascii="Cambria Math" w:eastAsiaTheme="minorHAnsi" w:hAnsi="Cambria Math" w:cs="Times New Roman"/>
              </w:rPr>
              <m:t>h</m:t>
            </m:r>
          </m:e>
          <m:sub>
            <m:r>
              <w:rPr>
                <w:rFonts w:ascii="Cambria Math" w:eastAsiaTheme="minorHAnsi" w:hAnsi="Cambria Math" w:cs="Times New Roman"/>
              </w:rPr>
              <m:t>u</m:t>
            </m:r>
          </m:sub>
        </m:sSub>
      </m:oMath>
      <w:r w:rsidR="00132EC9" w:rsidRPr="0091654D">
        <w:rPr>
          <w:rFonts w:ascii="Times New Roman" w:eastAsiaTheme="minorHAnsi" w:hAnsi="Times New Roman" w:cs="Times New Roman"/>
        </w:rPr>
        <w:t xml:space="preserve">, </w:t>
      </w:r>
      <m:oMath>
        <m:sSub>
          <m:sSubPr>
            <m:ctrlPr>
              <w:rPr>
                <w:rFonts w:ascii="Cambria Math" w:eastAsiaTheme="minorHAnsi" w:hAnsi="Cambria Math" w:cs="Times New Roman"/>
              </w:rPr>
            </m:ctrlPr>
          </m:sSubPr>
          <m:e>
            <m:r>
              <w:rPr>
                <w:rFonts w:ascii="Cambria Math" w:eastAsiaTheme="minorHAnsi" w:hAnsi="Cambria Math" w:cs="Times New Roman"/>
              </w:rPr>
              <m:t>h</m:t>
            </m:r>
          </m:e>
          <m:sub>
            <m:r>
              <w:rPr>
                <w:rFonts w:ascii="Cambria Math" w:eastAsiaTheme="minorHAnsi" w:hAnsi="Cambria Math" w:cs="Times New Roman"/>
              </w:rPr>
              <m:t>i</m:t>
            </m:r>
          </m:sub>
        </m:sSub>
      </m:oMath>
      <w:r w:rsidR="00132EC9" w:rsidRPr="0091654D">
        <w:rPr>
          <w:rFonts w:ascii="Times New Roman" w:eastAsiaTheme="minorHAnsi" w:hAnsi="Times New Roman" w:cs="Times New Roman"/>
        </w:rPr>
        <w:t xml:space="preserve"> and </w:t>
      </w:r>
      <m:oMath>
        <m:sSub>
          <m:sSubPr>
            <m:ctrlPr>
              <w:rPr>
                <w:rFonts w:ascii="Cambria Math" w:eastAsiaTheme="minorHAnsi" w:hAnsi="Cambria Math" w:cs="Times New Roman"/>
              </w:rPr>
            </m:ctrlPr>
          </m:sSubPr>
          <m:e>
            <m:r>
              <w:rPr>
                <w:rFonts w:ascii="Cambria Math" w:eastAsiaTheme="minorHAnsi" w:hAnsi="Cambria Math" w:cs="Times New Roman"/>
              </w:rPr>
              <m:t>h</m:t>
            </m:r>
          </m:e>
          <m:sub>
            <m:r>
              <w:rPr>
                <w:rFonts w:ascii="Cambria Math" w:eastAsiaTheme="minorHAnsi" w:hAnsi="Cambria Math" w:cs="Times New Roman"/>
              </w:rPr>
              <m:t>c</m:t>
            </m:r>
          </m:sub>
        </m:sSub>
      </m:oMath>
      <w:r w:rsidR="00132EC9" w:rsidRPr="0091654D">
        <w:rPr>
          <w:rFonts w:ascii="Times New Roman" w:eastAsiaTheme="minorHAnsi" w:hAnsi="Times New Roman" w:cs="Times New Roman"/>
        </w:rPr>
        <w:t xml:space="preserve"> respectively.</w:t>
      </w:r>
    </w:p>
    <w:p w14:paraId="30282903" w14:textId="77777777" w:rsidR="00DC58B0" w:rsidRPr="0091654D" w:rsidRDefault="00DC58B0" w:rsidP="00C33210">
      <w:pPr>
        <w:autoSpaceDE w:val="0"/>
        <w:autoSpaceDN w:val="0"/>
        <w:adjustRightInd w:val="0"/>
        <w:rPr>
          <w:rFonts w:ascii="Times New Roman" w:eastAsiaTheme="minorHAnsi" w:hAnsi="Times New Roman" w:cs="Times New Roman"/>
        </w:rPr>
      </w:pPr>
    </w:p>
    <w:p w14:paraId="0FBA154F" w14:textId="77777777" w:rsidR="0032062D" w:rsidRPr="0091654D" w:rsidRDefault="00132EC9" w:rsidP="00C33210">
      <w:pPr>
        <w:autoSpaceDE w:val="0"/>
        <w:autoSpaceDN w:val="0"/>
        <w:adjustRightInd w:val="0"/>
        <w:rPr>
          <w:rFonts w:ascii="Times New Roman" w:eastAsiaTheme="minorHAnsi" w:hAnsi="Times New Roman" w:cs="Times New Roman"/>
          <w:b/>
          <w:bCs/>
        </w:rPr>
      </w:pPr>
      <w:proofErr w:type="gramStart"/>
      <w:r w:rsidRPr="0091654D">
        <w:rPr>
          <w:rFonts w:ascii="Times New Roman" w:eastAsiaTheme="minorHAnsi" w:hAnsi="Times New Roman" w:cs="Times New Roman"/>
          <w:b/>
          <w:bCs/>
        </w:rPr>
        <w:t>3.5  Hierarchical</w:t>
      </w:r>
      <w:proofErr w:type="gramEnd"/>
      <w:r w:rsidRPr="0091654D">
        <w:rPr>
          <w:rFonts w:ascii="Times New Roman" w:eastAsiaTheme="minorHAnsi" w:hAnsi="Times New Roman" w:cs="Times New Roman"/>
          <w:b/>
          <w:bCs/>
        </w:rPr>
        <w:t xml:space="preserve"> User Intent</w:t>
      </w:r>
      <w:r w:rsidR="007E6580" w:rsidRPr="0091654D">
        <w:rPr>
          <w:rFonts w:ascii="Times New Roman" w:eastAsiaTheme="minorHAnsi" w:hAnsi="Times New Roman" w:cs="Times New Roman"/>
          <w:b/>
          <w:bCs/>
        </w:rPr>
        <w:t>ion</w:t>
      </w:r>
      <w:r w:rsidRPr="0091654D">
        <w:rPr>
          <w:rFonts w:ascii="Times New Roman" w:eastAsiaTheme="minorHAnsi" w:hAnsi="Times New Roman" w:cs="Times New Roman"/>
          <w:b/>
          <w:bCs/>
        </w:rPr>
        <w:t xml:space="preserve"> and Preference for Sequential Recommendation</w:t>
      </w:r>
    </w:p>
    <w:p w14:paraId="70D03A88" w14:textId="790808F8" w:rsidR="00A1528D" w:rsidRPr="0091654D" w:rsidRDefault="00132EC9" w:rsidP="0032062D">
      <w:pPr>
        <w:autoSpaceDE w:val="0"/>
        <w:autoSpaceDN w:val="0"/>
        <w:adjustRightInd w:val="0"/>
        <w:rPr>
          <w:rFonts w:ascii="Times New Roman" w:eastAsiaTheme="minorHAnsi" w:hAnsi="Times New Roman" w:cs="Times New Roman"/>
        </w:rPr>
      </w:pPr>
      <w:r w:rsidRPr="0091654D">
        <w:rPr>
          <w:rFonts w:ascii="Times New Roman" w:eastAsiaTheme="minorHAnsi" w:hAnsi="Times New Roman" w:cs="Times New Roman"/>
        </w:rPr>
        <w:t xml:space="preserve">Inspired by </w:t>
      </w:r>
      <w:r w:rsidR="0097036A" w:rsidRPr="0091654D">
        <w:rPr>
          <w:rFonts w:ascii="Times New Roman" w:eastAsiaTheme="minorHAnsi" w:hAnsi="Times New Roman" w:cs="Times New Roman"/>
        </w:rPr>
        <w:t xml:space="preserve">PRABHU </w:t>
      </w:r>
      <w:r w:rsidR="00062A54" w:rsidRPr="0091654D">
        <w:rPr>
          <w:rFonts w:ascii="Times New Roman" w:eastAsiaTheme="minorHAnsi" w:hAnsi="Times New Roman" w:cs="Times New Roman"/>
        </w:rPr>
        <w:t>et al. [10] and Zhu et al.</w:t>
      </w:r>
      <w:r w:rsidRPr="0091654D">
        <w:rPr>
          <w:rFonts w:ascii="Times New Roman" w:eastAsiaTheme="minorHAnsi" w:hAnsi="Times New Roman" w:cs="Times New Roman"/>
        </w:rPr>
        <w:t xml:space="preserve"> </w:t>
      </w:r>
      <w:r w:rsidR="00062A54" w:rsidRPr="0091654D">
        <w:rPr>
          <w:rFonts w:ascii="Times New Roman" w:eastAsiaTheme="minorHAnsi" w:hAnsi="Times New Roman" w:cs="Times New Roman"/>
        </w:rPr>
        <w:t>[</w:t>
      </w:r>
      <w:r w:rsidR="00C80784" w:rsidRPr="0091654D">
        <w:rPr>
          <w:rFonts w:ascii="Times New Roman" w:eastAsiaTheme="minorHAnsi" w:hAnsi="Times New Roman" w:cs="Times New Roman"/>
        </w:rPr>
        <w:t>25</w:t>
      </w:r>
      <w:r w:rsidRPr="0091654D">
        <w:rPr>
          <w:rFonts w:ascii="Times New Roman" w:eastAsiaTheme="minorHAnsi" w:hAnsi="Times New Roman" w:cs="Times New Roman"/>
        </w:rPr>
        <w:t>], we build a hierarchical tree according to the characteristic that the category</w:t>
      </w:r>
      <w:r w:rsidR="00F10AEC" w:rsidRPr="0091654D">
        <w:rPr>
          <w:rFonts w:ascii="Times New Roman" w:eastAsiaTheme="minorHAnsi" w:hAnsi="Times New Roman" w:cs="Times New Roman"/>
        </w:rPr>
        <w:t>-item</w:t>
      </w:r>
      <w:r w:rsidRPr="0091654D">
        <w:rPr>
          <w:rFonts w:ascii="Times New Roman" w:eastAsiaTheme="minorHAnsi" w:hAnsi="Times New Roman" w:cs="Times New Roman"/>
        </w:rPr>
        <w:t xml:space="preserve"> relation has a hierarchical inde</w:t>
      </w:r>
      <w:r w:rsidR="00F10AEC" w:rsidRPr="0091654D">
        <w:rPr>
          <w:rFonts w:ascii="Times New Roman" w:eastAsiaTheme="minorHAnsi" w:hAnsi="Times New Roman" w:cs="Times New Roman"/>
        </w:rPr>
        <w:t xml:space="preserve">x in </w:t>
      </w:r>
      <w:r w:rsidR="00653A2A" w:rsidRPr="0091654D">
        <w:rPr>
          <w:rFonts w:ascii="Times New Roman" w:eastAsiaTheme="minorHAnsi" w:hAnsi="Times New Roman" w:cs="Times New Roman"/>
        </w:rPr>
        <w:t xml:space="preserve">the </w:t>
      </w:r>
      <w:r w:rsidR="00F10AEC" w:rsidRPr="0091654D">
        <w:rPr>
          <w:rFonts w:ascii="Times New Roman" w:eastAsiaTheme="minorHAnsi" w:hAnsi="Times New Roman" w:cs="Times New Roman"/>
        </w:rPr>
        <w:t>recommender system</w:t>
      </w:r>
      <w:r w:rsidRPr="0091654D">
        <w:rPr>
          <w:rFonts w:ascii="Times New Roman" w:eastAsiaTheme="minorHAnsi" w:hAnsi="Times New Roman" w:cs="Times New Roman"/>
        </w:rPr>
        <w:t xml:space="preserve">. The retrieval process of each </w:t>
      </w:r>
      <w:r w:rsidR="00F10AEC" w:rsidRPr="0091654D">
        <w:rPr>
          <w:rFonts w:ascii="Times New Roman" w:eastAsiaTheme="minorHAnsi" w:hAnsi="Times New Roman" w:cs="Times New Roman"/>
        </w:rPr>
        <w:t>hierarchy</w:t>
      </w:r>
      <w:r w:rsidRPr="0091654D">
        <w:rPr>
          <w:rFonts w:ascii="Times New Roman" w:eastAsiaTheme="minorHAnsi" w:hAnsi="Times New Roman" w:cs="Times New Roman"/>
        </w:rPr>
        <w:t xml:space="preserve"> is called hierarchical user intention and preference. </w:t>
      </w:r>
      <w:r w:rsidR="00DE6EF8" w:rsidRPr="0091654D">
        <w:rPr>
          <w:rFonts w:ascii="Times New Roman" w:eastAsiaTheme="minorHAnsi" w:hAnsi="Times New Roman" w:cs="Times New Roman"/>
        </w:rPr>
        <w:t>T</w:t>
      </w:r>
      <w:r w:rsidRPr="0091654D">
        <w:rPr>
          <w:rFonts w:ascii="Times New Roman" w:eastAsiaTheme="minorHAnsi" w:hAnsi="Times New Roman" w:cs="Times New Roman"/>
        </w:rPr>
        <w:t xml:space="preserve">o </w:t>
      </w:r>
      <w:bookmarkStart w:id="8" w:name="OLE_LINK3"/>
      <w:bookmarkStart w:id="9" w:name="OLE_LINK4"/>
      <w:r w:rsidRPr="0091654D">
        <w:rPr>
          <w:rFonts w:ascii="Times New Roman" w:eastAsiaTheme="minorHAnsi" w:hAnsi="Times New Roman" w:cs="Times New Roman"/>
        </w:rPr>
        <w:t xml:space="preserve">facilitate </w:t>
      </w:r>
      <w:bookmarkEnd w:id="8"/>
      <w:bookmarkEnd w:id="9"/>
      <w:r w:rsidRPr="0091654D">
        <w:rPr>
          <w:rFonts w:ascii="Times New Roman" w:eastAsiaTheme="minorHAnsi" w:hAnsi="Times New Roman" w:cs="Times New Roman"/>
        </w:rPr>
        <w:t xml:space="preserve">construction, at each </w:t>
      </w:r>
      <w:r w:rsidR="007E6580" w:rsidRPr="0091654D">
        <w:rPr>
          <w:rFonts w:ascii="Times New Roman" w:eastAsiaTheme="minorHAnsi" w:hAnsi="Times New Roman" w:cs="Times New Roman"/>
        </w:rPr>
        <w:t>hierarchy</w:t>
      </w:r>
      <w:r w:rsidRPr="0091654D">
        <w:rPr>
          <w:rFonts w:ascii="Times New Roman" w:eastAsiaTheme="minorHAnsi" w:hAnsi="Times New Roman" w:cs="Times New Roman"/>
        </w:rPr>
        <w:t xml:space="preserve"> of non</w:t>
      </w:r>
      <w:r w:rsidR="007E6580" w:rsidRPr="0091654D">
        <w:rPr>
          <w:rFonts w:ascii="Times New Roman" w:eastAsiaTheme="minorHAnsi" w:hAnsi="Times New Roman" w:cs="Times New Roman"/>
        </w:rPr>
        <w:t>-</w:t>
      </w:r>
      <w:r w:rsidRPr="0091654D">
        <w:rPr>
          <w:rFonts w:ascii="Times New Roman" w:eastAsiaTheme="minorHAnsi" w:hAnsi="Times New Roman" w:cs="Times New Roman"/>
        </w:rPr>
        <w:t>leaf nodes in the tree, we first randomly sort the category information and</w:t>
      </w:r>
      <w:r w:rsidR="00B427C8" w:rsidRPr="0091654D">
        <w:rPr>
          <w:rFonts w:ascii="Times New Roman" w:eastAsiaTheme="minorHAnsi" w:hAnsi="Times New Roman" w:cs="Times New Roman"/>
        </w:rPr>
        <w:t xml:space="preserve"> place</w:t>
      </w:r>
      <w:r w:rsidRPr="0091654D">
        <w:rPr>
          <w:rFonts w:ascii="Times New Roman" w:eastAsiaTheme="minorHAnsi" w:hAnsi="Times New Roman" w:cs="Times New Roman"/>
        </w:rPr>
        <w:t xml:space="preserve"> the </w:t>
      </w:r>
      <w:r w:rsidR="00B427C8" w:rsidRPr="0091654D">
        <w:rPr>
          <w:rFonts w:ascii="Times New Roman" w:eastAsiaTheme="minorHAnsi" w:hAnsi="Times New Roman" w:cs="Times New Roman"/>
        </w:rPr>
        <w:t>item</w:t>
      </w:r>
      <w:r w:rsidRPr="0091654D">
        <w:rPr>
          <w:rFonts w:ascii="Times New Roman" w:eastAsiaTheme="minorHAnsi" w:hAnsi="Times New Roman" w:cs="Times New Roman"/>
        </w:rPr>
        <w:t xml:space="preserve">s </w:t>
      </w:r>
      <w:r w:rsidR="00B427C8" w:rsidRPr="0091654D">
        <w:rPr>
          <w:rFonts w:ascii="Times New Roman" w:eastAsiaTheme="minorHAnsi" w:hAnsi="Times New Roman" w:cs="Times New Roman"/>
        </w:rPr>
        <w:t xml:space="preserve">together which </w:t>
      </w:r>
      <w:r w:rsidRPr="0091654D">
        <w:rPr>
          <w:rFonts w:ascii="Times New Roman" w:eastAsiaTheme="minorHAnsi" w:hAnsi="Times New Roman" w:cs="Times New Roman"/>
        </w:rPr>
        <w:t>belong to the same category</w:t>
      </w:r>
      <w:r w:rsidR="00B427C8" w:rsidRPr="0091654D">
        <w:rPr>
          <w:rFonts w:ascii="Times New Roman" w:eastAsiaTheme="minorHAnsi" w:hAnsi="Times New Roman" w:cs="Times New Roman"/>
        </w:rPr>
        <w:t xml:space="preserve">. </w:t>
      </w:r>
      <w:r w:rsidRPr="0091654D">
        <w:rPr>
          <w:rFonts w:ascii="Times New Roman" w:eastAsiaTheme="minorHAnsi" w:hAnsi="Times New Roman" w:cs="Times New Roman"/>
        </w:rPr>
        <w:t>If a</w:t>
      </w:r>
      <w:r w:rsidR="00B427C8" w:rsidRPr="0091654D">
        <w:rPr>
          <w:rFonts w:ascii="Times New Roman" w:eastAsiaTheme="minorHAnsi" w:hAnsi="Times New Roman" w:cs="Times New Roman"/>
        </w:rPr>
        <w:t xml:space="preserve">n item </w:t>
      </w:r>
      <w:r w:rsidRPr="0091654D">
        <w:rPr>
          <w:rFonts w:ascii="Times New Roman" w:eastAsiaTheme="minorHAnsi" w:hAnsi="Times New Roman" w:cs="Times New Roman"/>
        </w:rPr>
        <w:t>belongs to multiple categories, it will be randomly assigned to one of them. Then we use the learned node embedding vector to re</w:t>
      </w:r>
      <w:r w:rsidR="00B427C8" w:rsidRPr="0091654D">
        <w:rPr>
          <w:rFonts w:ascii="Times New Roman" w:eastAsiaTheme="minorHAnsi" w:hAnsi="Times New Roman" w:cs="Times New Roman"/>
        </w:rPr>
        <w:t>-</w:t>
      </w:r>
      <w:r w:rsidRPr="0091654D">
        <w:rPr>
          <w:rFonts w:ascii="Times New Roman" w:eastAsiaTheme="minorHAnsi" w:hAnsi="Times New Roman" w:cs="Times New Roman"/>
        </w:rPr>
        <w:t>cluster into a new tree. The non</w:t>
      </w:r>
      <w:r w:rsidR="00B427C8" w:rsidRPr="0091654D">
        <w:rPr>
          <w:rFonts w:ascii="Times New Roman" w:eastAsiaTheme="minorHAnsi" w:hAnsi="Times New Roman" w:cs="Times New Roman"/>
        </w:rPr>
        <w:t>-</w:t>
      </w:r>
      <w:r w:rsidRPr="0091654D">
        <w:rPr>
          <w:rFonts w:ascii="Times New Roman" w:eastAsiaTheme="minorHAnsi" w:hAnsi="Times New Roman" w:cs="Times New Roman"/>
        </w:rPr>
        <w:t xml:space="preserve">leaf node is a coarse-grained category concept used as the index of </w:t>
      </w:r>
      <w:r w:rsidR="00B427C8" w:rsidRPr="0091654D">
        <w:rPr>
          <w:rFonts w:ascii="Times New Roman" w:eastAsiaTheme="minorHAnsi" w:hAnsi="Times New Roman" w:cs="Times New Roman"/>
        </w:rPr>
        <w:t>item</w:t>
      </w:r>
      <w:r w:rsidRPr="0091654D">
        <w:rPr>
          <w:rFonts w:ascii="Times New Roman" w:eastAsiaTheme="minorHAnsi" w:hAnsi="Times New Roman" w:cs="Times New Roman"/>
        </w:rPr>
        <w:t xml:space="preserve">s in the tree. The leaf node </w:t>
      </w:r>
      <w:r w:rsidRPr="0091654D">
        <w:rPr>
          <w:rFonts w:ascii="Times New Roman" w:eastAsiaTheme="minorHAnsi" w:hAnsi="Times New Roman" w:cs="Times New Roman"/>
        </w:rPr>
        <w:lastRenderedPageBreak/>
        <w:t xml:space="preserve">is the </w:t>
      </w:r>
      <w:r w:rsidR="00B427C8" w:rsidRPr="0091654D">
        <w:rPr>
          <w:rFonts w:ascii="Times New Roman" w:eastAsiaTheme="minorHAnsi" w:hAnsi="Times New Roman" w:cs="Times New Roman"/>
        </w:rPr>
        <w:t>item</w:t>
      </w:r>
      <w:r w:rsidRPr="0091654D">
        <w:rPr>
          <w:rFonts w:ascii="Times New Roman" w:eastAsiaTheme="minorHAnsi" w:hAnsi="Times New Roman" w:cs="Times New Roman"/>
        </w:rPr>
        <w:t>s in the corpus, which finely represents users</w:t>
      </w:r>
      <w:r w:rsidR="00F341B4" w:rsidRPr="0091654D">
        <w:rPr>
          <w:rFonts w:ascii="Times New Roman" w:eastAsiaTheme="minorHAnsi" w:hAnsi="Times New Roman" w:cs="Times New Roman"/>
        </w:rPr>
        <w:t>’</w:t>
      </w:r>
      <w:r w:rsidRPr="0091654D">
        <w:rPr>
          <w:rFonts w:ascii="Times New Roman" w:eastAsiaTheme="minorHAnsi" w:hAnsi="Times New Roman" w:cs="Times New Roman"/>
        </w:rPr>
        <w:t xml:space="preserve"> specific preferences under</w:t>
      </w:r>
      <w:r w:rsidR="00B427C8" w:rsidRPr="0091654D">
        <w:rPr>
          <w:rFonts w:ascii="Times New Roman" w:eastAsiaTheme="minorHAnsi" w:hAnsi="Times New Roman" w:cs="Times New Roman"/>
        </w:rPr>
        <w:t xml:space="preserve"> their</w:t>
      </w:r>
      <w:r w:rsidRPr="0091654D">
        <w:rPr>
          <w:rFonts w:ascii="Times New Roman" w:eastAsiaTheme="minorHAnsi" w:hAnsi="Times New Roman" w:cs="Times New Roman"/>
        </w:rPr>
        <w:t xml:space="preserve"> intention. We predict the user</w:t>
      </w:r>
      <w:r w:rsidR="00F341B4" w:rsidRPr="0091654D">
        <w:rPr>
          <w:rFonts w:ascii="Times New Roman" w:eastAsiaTheme="minorHAnsi" w:hAnsi="Times New Roman" w:cs="Times New Roman"/>
        </w:rPr>
        <w:t>’</w:t>
      </w:r>
      <w:r w:rsidRPr="0091654D">
        <w:rPr>
          <w:rFonts w:ascii="Times New Roman" w:eastAsiaTheme="minorHAnsi" w:hAnsi="Times New Roman" w:cs="Times New Roman"/>
        </w:rPr>
        <w:t xml:space="preserve">s category intention </w:t>
      </w:r>
      <w:r w:rsidR="00B427C8" w:rsidRPr="0091654D">
        <w:rPr>
          <w:rFonts w:ascii="Times New Roman" w:eastAsiaTheme="minorHAnsi" w:hAnsi="Times New Roman" w:cs="Times New Roman"/>
        </w:rPr>
        <w:t xml:space="preserve">and </w:t>
      </w:r>
      <w:r w:rsidRPr="0091654D">
        <w:rPr>
          <w:rFonts w:ascii="Times New Roman" w:eastAsiaTheme="minorHAnsi" w:hAnsi="Times New Roman" w:cs="Times New Roman"/>
        </w:rPr>
        <w:t>preference as follows:</w:t>
      </w:r>
    </w:p>
    <w:p w14:paraId="7F627481" w14:textId="77777777" w:rsidR="00B427C8" w:rsidRPr="0091654D" w:rsidRDefault="0091654D" w:rsidP="003C5916">
      <w:pPr>
        <w:autoSpaceDE w:val="0"/>
        <w:autoSpaceDN w:val="0"/>
        <w:adjustRightInd w:val="0"/>
        <w:jc w:val="right"/>
        <w:rPr>
          <w:rFonts w:ascii="Times New Roman" w:eastAsiaTheme="minorHAnsi" w:hAnsi="Times New Roman" w:cs="Times New Roman"/>
        </w:rPr>
      </w:pPr>
      <m:oMath>
        <m:sSub>
          <m:sSubPr>
            <m:ctrlPr>
              <w:rPr>
                <w:rFonts w:ascii="Cambria Math" w:eastAsiaTheme="minorHAnsi" w:hAnsi="Cambria Math" w:cs="Times New Roman"/>
              </w:rPr>
            </m:ctrlPr>
          </m:sSubPr>
          <m:e>
            <m:r>
              <w:rPr>
                <w:rFonts w:ascii="Cambria Math" w:eastAsiaTheme="minorHAnsi" w:hAnsi="Cambria Math" w:cs="Times New Roman"/>
              </w:rPr>
              <m:t>s</m:t>
            </m:r>
          </m:e>
          <m:sub>
            <m:r>
              <w:rPr>
                <w:rFonts w:ascii="Cambria Math" w:eastAsiaTheme="minorHAnsi" w:hAnsi="Cambria Math" w:cs="Times New Roman"/>
              </w:rPr>
              <m:t>uc</m:t>
            </m:r>
          </m:sub>
        </m:sSub>
        <m:r>
          <m:rPr>
            <m:sty m:val="p"/>
          </m:rPr>
          <w:rPr>
            <w:rFonts w:ascii="Cambria Math" w:eastAsiaTheme="minorHAnsi" w:hAnsi="Cambria Math" w:cs="Times New Roman"/>
          </w:rPr>
          <m:t>=</m:t>
        </m:r>
        <m:r>
          <w:rPr>
            <w:rFonts w:ascii="Cambria Math" w:eastAsiaTheme="minorHAnsi" w:hAnsi="Cambria Math" w:cs="Times New Roman"/>
          </w:rPr>
          <m:t>σ</m:t>
        </m:r>
        <m:d>
          <m:dPr>
            <m:ctrlPr>
              <w:rPr>
                <w:rFonts w:ascii="Cambria Math" w:eastAsiaTheme="minorHAnsi" w:hAnsi="Cambria Math" w:cs="Times New Roman"/>
              </w:rPr>
            </m:ctrlPr>
          </m:dPr>
          <m:e>
            <m:sSubSup>
              <m:sSubSupPr>
                <m:ctrlPr>
                  <w:rPr>
                    <w:rFonts w:ascii="Cambria Math" w:eastAsiaTheme="minorHAnsi" w:hAnsi="Cambria Math" w:cs="Times New Roman"/>
                  </w:rPr>
                </m:ctrlPr>
              </m:sSubSupPr>
              <m:e>
                <m:r>
                  <w:rPr>
                    <w:rFonts w:ascii="Cambria Math" w:eastAsiaTheme="minorHAnsi" w:hAnsi="Cambria Math" w:cs="Times New Roman"/>
                  </w:rPr>
                  <m:t>h</m:t>
                </m:r>
              </m:e>
              <m:sub>
                <m:r>
                  <w:rPr>
                    <w:rFonts w:ascii="Cambria Math" w:eastAsiaTheme="minorHAnsi" w:hAnsi="Cambria Math" w:cs="Times New Roman"/>
                  </w:rPr>
                  <m:t>u</m:t>
                </m:r>
              </m:sub>
              <m:sup>
                <m:r>
                  <w:rPr>
                    <w:rFonts w:ascii="Cambria Math" w:eastAsiaTheme="minorHAnsi" w:hAnsi="Cambria Math" w:cs="Times New Roman"/>
                  </w:rPr>
                  <m:t>T</m:t>
                </m:r>
              </m:sup>
            </m:sSubSup>
            <m:sSub>
              <m:sSubPr>
                <m:ctrlPr>
                  <w:rPr>
                    <w:rFonts w:ascii="Cambria Math" w:eastAsiaTheme="minorHAnsi" w:hAnsi="Cambria Math" w:cs="Times New Roman"/>
                  </w:rPr>
                </m:ctrlPr>
              </m:sSubPr>
              <m:e>
                <m:r>
                  <w:rPr>
                    <w:rFonts w:ascii="Cambria Math" w:eastAsiaTheme="minorHAnsi" w:hAnsi="Cambria Math" w:cs="Times New Roman"/>
                  </w:rPr>
                  <m:t>H</m:t>
                </m:r>
              </m:e>
              <m:sub>
                <m:r>
                  <w:rPr>
                    <w:rFonts w:ascii="Cambria Math" w:eastAsiaTheme="minorHAnsi" w:hAnsi="Cambria Math" w:cs="Times New Roman"/>
                  </w:rPr>
                  <m:t>c</m:t>
                </m:r>
              </m:sub>
            </m:sSub>
          </m:e>
        </m:d>
      </m:oMath>
      <w:r w:rsidR="003C5916" w:rsidRPr="0091654D">
        <w:rPr>
          <w:rFonts w:ascii="Times New Roman" w:eastAsiaTheme="minorHAnsi" w:hAnsi="Times New Roman" w:cs="Times New Roman"/>
        </w:rPr>
        <w:t xml:space="preserve">                            (3)</w:t>
      </w:r>
    </w:p>
    <w:p w14:paraId="45D1A53B" w14:textId="442756FC" w:rsidR="00D47299" w:rsidRPr="0091654D" w:rsidRDefault="0097036A" w:rsidP="00AA0B57">
      <w:pPr>
        <w:autoSpaceDE w:val="0"/>
        <w:autoSpaceDN w:val="0"/>
        <w:adjustRightInd w:val="0"/>
        <w:rPr>
          <w:rFonts w:ascii="Times New Roman" w:eastAsiaTheme="minorHAnsi" w:hAnsi="Times New Roman" w:cs="Times New Roman"/>
        </w:rPr>
      </w:pPr>
      <w:r w:rsidRPr="0091654D">
        <w:rPr>
          <w:rFonts w:ascii="Times New Roman" w:hAnsi="Times New Roman" w:cs="Times New Roman"/>
        </w:rPr>
        <w:t>where</w:t>
      </w:r>
      <w:r w:rsidR="00060C88" w:rsidRPr="0091654D">
        <w:rPr>
          <w:rFonts w:ascii="Times New Roman" w:hAnsi="Times New Roman" w:cs="Times New Roman"/>
        </w:rPr>
        <w:t xml:space="preserve">, </w:t>
      </w:r>
      <m:oMath>
        <m:sSub>
          <m:sSubPr>
            <m:ctrlPr>
              <w:rPr>
                <w:rFonts w:ascii="Cambria Math" w:eastAsiaTheme="minorHAnsi" w:hAnsi="Cambria Math" w:cs="Times New Roman"/>
              </w:rPr>
            </m:ctrlPr>
          </m:sSubPr>
          <m:e>
            <m:r>
              <w:rPr>
                <w:rFonts w:ascii="Cambria Math" w:eastAsiaTheme="minorHAnsi" w:hAnsi="Cambria Math" w:cs="Times New Roman"/>
              </w:rPr>
              <m:t>H</m:t>
            </m:r>
          </m:e>
          <m:sub>
            <m:r>
              <w:rPr>
                <w:rFonts w:ascii="Cambria Math" w:eastAsiaTheme="minorHAnsi" w:hAnsi="Cambria Math" w:cs="Times New Roman"/>
              </w:rPr>
              <m:t>c</m:t>
            </m:r>
          </m:sub>
        </m:sSub>
        <m:r>
          <m:rPr>
            <m:sty m:val="p"/>
          </m:rPr>
          <w:rPr>
            <w:rFonts w:ascii="Cambria Math" w:eastAsiaTheme="minorHAnsi" w:hAnsi="Cambria Math" w:cs="Times New Roman"/>
          </w:rPr>
          <m:t>=</m:t>
        </m:r>
        <m:sSubSup>
          <m:sSubSupPr>
            <m:ctrlPr>
              <w:rPr>
                <w:rFonts w:ascii="Cambria Math" w:eastAsiaTheme="minorHAnsi" w:hAnsi="Cambria Math" w:cs="Times New Roman"/>
              </w:rPr>
            </m:ctrlPr>
          </m:sSubSupPr>
          <m:e>
            <m:d>
              <m:dPr>
                <m:begChr m:val="["/>
                <m:endChr m:val="]"/>
                <m:ctrlPr>
                  <w:rPr>
                    <w:rFonts w:ascii="Cambria Math" w:eastAsiaTheme="minorHAnsi" w:hAnsi="Cambria Math" w:cs="Times New Roman"/>
                  </w:rPr>
                </m:ctrlPr>
              </m:dPr>
              <m:e>
                <m:sSub>
                  <m:sSubPr>
                    <m:ctrlPr>
                      <w:rPr>
                        <w:rFonts w:ascii="Cambria Math" w:eastAsiaTheme="minorHAnsi" w:hAnsi="Cambria Math" w:cs="Times New Roman"/>
                      </w:rPr>
                    </m:ctrlPr>
                  </m:sSubPr>
                  <m:e>
                    <m:r>
                      <w:rPr>
                        <w:rFonts w:ascii="Cambria Math" w:eastAsiaTheme="minorHAnsi" w:hAnsi="Cambria Math" w:cs="Times New Roman"/>
                      </w:rPr>
                      <m:t>h</m:t>
                    </m:r>
                  </m:e>
                  <m:sub>
                    <m:sSub>
                      <m:sSubPr>
                        <m:ctrlPr>
                          <w:rPr>
                            <w:rFonts w:ascii="Cambria Math" w:eastAsiaTheme="minorHAnsi" w:hAnsi="Cambria Math" w:cs="Times New Roman"/>
                          </w:rPr>
                        </m:ctrlPr>
                      </m:sSubPr>
                      <m:e>
                        <m:r>
                          <w:rPr>
                            <w:rFonts w:ascii="Cambria Math" w:eastAsiaTheme="minorHAnsi" w:hAnsi="Cambria Math" w:cs="Times New Roman"/>
                          </w:rPr>
                          <m:t>c</m:t>
                        </m:r>
                      </m:e>
                      <m:sub>
                        <m:r>
                          <w:rPr>
                            <w:rFonts w:ascii="Cambria Math" w:eastAsiaTheme="minorHAnsi" w:hAnsi="Cambria Math" w:cs="Times New Roman"/>
                          </w:rPr>
                          <m:t>x</m:t>
                        </m:r>
                      </m:sub>
                    </m:sSub>
                  </m:sub>
                </m:sSub>
              </m:e>
            </m:d>
          </m:e>
          <m:sub>
            <m:r>
              <w:rPr>
                <w:rFonts w:ascii="Cambria Math" w:eastAsiaTheme="minorHAnsi" w:hAnsi="Cambria Math" w:cs="Times New Roman"/>
              </w:rPr>
              <m:t>x</m:t>
            </m:r>
            <m:r>
              <m:rPr>
                <m:sty m:val="p"/>
              </m:rPr>
              <w:rPr>
                <w:rFonts w:ascii="Cambria Math" w:eastAsiaTheme="minorHAnsi" w:hAnsi="Cambria Math" w:cs="Times New Roman"/>
              </w:rPr>
              <m:t>=1</m:t>
            </m:r>
          </m:sub>
          <m:sup>
            <m:r>
              <m:rPr>
                <m:sty m:val="p"/>
              </m:rPr>
              <w:rPr>
                <w:rFonts w:ascii="Cambria Math" w:eastAsiaTheme="minorHAnsi" w:hAnsi="Cambria Math" w:cs="Times New Roman"/>
              </w:rPr>
              <m:t>|</m:t>
            </m:r>
            <m:r>
              <w:rPr>
                <w:rFonts w:ascii="Cambria Math" w:eastAsiaTheme="minorHAnsi" w:hAnsi="Cambria Math" w:cs="Times New Roman"/>
              </w:rPr>
              <m:t>C</m:t>
            </m:r>
            <m:r>
              <m:rPr>
                <m:sty m:val="p"/>
              </m:rPr>
              <w:rPr>
                <w:rFonts w:ascii="Cambria Math" w:eastAsiaTheme="minorHAnsi" w:hAnsi="Cambria Math" w:cs="Times New Roman"/>
              </w:rPr>
              <m:t>|</m:t>
            </m:r>
          </m:sup>
        </m:sSubSup>
        <m:r>
          <m:rPr>
            <m:sty m:val="p"/>
          </m:rPr>
          <w:rPr>
            <w:rFonts w:ascii="Cambria Math" w:eastAsiaTheme="minorHAnsi" w:hAnsi="Cambria Math" w:cs="Times New Roman"/>
          </w:rPr>
          <m:t>∈</m:t>
        </m:r>
        <m:sSup>
          <m:sSupPr>
            <m:ctrlPr>
              <w:rPr>
                <w:rFonts w:ascii="Cambria Math" w:eastAsiaTheme="minorHAnsi" w:hAnsi="Cambria Math" w:cs="Times New Roman"/>
              </w:rPr>
            </m:ctrlPr>
          </m:sSupPr>
          <m:e>
            <m:r>
              <w:rPr>
                <w:rFonts w:ascii="Cambria Math" w:eastAsiaTheme="minorHAnsi" w:hAnsi="Cambria Math" w:cs="Times New Roman"/>
              </w:rPr>
              <m:t>R</m:t>
            </m:r>
          </m:e>
          <m:sup>
            <m:r>
              <w:rPr>
                <w:rFonts w:ascii="Cambria Math" w:eastAsiaTheme="minorHAnsi" w:hAnsi="Cambria Math" w:cs="Times New Roman"/>
              </w:rPr>
              <m:t>d</m:t>
            </m:r>
            <m:r>
              <m:rPr>
                <m:sty m:val="p"/>
              </m:rPr>
              <w:rPr>
                <w:rFonts w:ascii="Cambria Math" w:eastAsiaTheme="minorHAnsi" w:hAnsi="Cambria Math" w:cs="Times New Roman"/>
              </w:rPr>
              <m:t>×|</m:t>
            </m:r>
            <m:r>
              <w:rPr>
                <w:rFonts w:ascii="Cambria Math" w:eastAsiaTheme="minorHAnsi" w:hAnsi="Cambria Math" w:cs="Times New Roman"/>
              </w:rPr>
              <m:t>C</m:t>
            </m:r>
            <m:r>
              <m:rPr>
                <m:sty m:val="p"/>
              </m:rPr>
              <w:rPr>
                <w:rFonts w:ascii="Cambria Math" w:eastAsiaTheme="minorHAnsi" w:hAnsi="Cambria Math" w:cs="Times New Roman"/>
              </w:rPr>
              <m:t>|</m:t>
            </m:r>
          </m:sup>
        </m:sSup>
      </m:oMath>
      <w:r w:rsidR="00132EC9" w:rsidRPr="0091654D">
        <w:rPr>
          <w:rFonts w:ascii="Times New Roman" w:eastAsiaTheme="minorHAnsi" w:hAnsi="Times New Roman" w:cs="Times New Roman"/>
        </w:rPr>
        <w:t xml:space="preserve"> </w:t>
      </w:r>
      <w:r w:rsidR="00AA0B57" w:rsidRPr="0091654D">
        <w:rPr>
          <w:rFonts w:ascii="Times New Roman" w:eastAsiaTheme="minorHAnsi" w:hAnsi="Times New Roman" w:cs="Times New Roman"/>
        </w:rPr>
        <w:t>is category feature representation,</w:t>
      </w:r>
      <w:r w:rsidRPr="0091654D">
        <w:rPr>
          <w:rFonts w:ascii="Times New Roman" w:eastAsiaTheme="minorHAnsi" w:hAnsi="Times New Roman" w:cs="Times New Roman"/>
        </w:rPr>
        <w:t xml:space="preserve"> and</w:t>
      </w:r>
      <w:r w:rsidR="00BE4508" w:rsidRPr="0091654D">
        <w:rPr>
          <w:rFonts w:ascii="Times New Roman" w:eastAsiaTheme="minorHAnsi" w:hAnsi="Times New Roman" w:cs="Times New Roman"/>
        </w:rPr>
        <w:t xml:space="preserve"> </w:t>
      </w:r>
      <m:oMath>
        <m:sSub>
          <m:sSubPr>
            <m:ctrlPr>
              <w:rPr>
                <w:rFonts w:ascii="Cambria Math" w:eastAsiaTheme="minorHAnsi" w:hAnsi="Cambria Math" w:cs="Times New Roman"/>
                <w:i/>
              </w:rPr>
            </m:ctrlPr>
          </m:sSubPr>
          <m:e>
            <m:r>
              <w:rPr>
                <w:rFonts w:ascii="Cambria Math" w:eastAsiaTheme="minorHAnsi" w:hAnsi="Cambria Math" w:cs="Times New Roman"/>
              </w:rPr>
              <m:t>s</m:t>
            </m:r>
          </m:e>
          <m:sub>
            <m:r>
              <w:rPr>
                <w:rFonts w:ascii="Cambria Math" w:eastAsiaTheme="minorHAnsi" w:hAnsi="Cambria Math" w:cs="Times New Roman"/>
              </w:rPr>
              <m:t>uc</m:t>
            </m:r>
          </m:sub>
        </m:sSub>
      </m:oMath>
      <w:r w:rsidR="00BE4508" w:rsidRPr="0091654D">
        <w:rPr>
          <w:rFonts w:ascii="Times New Roman" w:hAnsi="Times New Roman" w:cs="Times New Roman"/>
        </w:rPr>
        <w:t xml:space="preserve"> can also be written as</w:t>
      </w:r>
      <w:r w:rsidR="00AA0B57" w:rsidRPr="0091654D">
        <w:rPr>
          <w:rFonts w:ascii="Times New Roman" w:eastAsiaTheme="minorHAnsi" w:hAnsi="Times New Roman" w:cs="Times New Roman"/>
        </w:rPr>
        <w:t xml:space="preserve"> </w:t>
      </w:r>
      <m:oMath>
        <m:sSub>
          <m:sSubPr>
            <m:ctrlPr>
              <w:rPr>
                <w:rFonts w:ascii="Cambria Math" w:eastAsiaTheme="minorHAnsi" w:hAnsi="Cambria Math" w:cs="Times New Roman"/>
              </w:rPr>
            </m:ctrlPr>
          </m:sSubPr>
          <m:e>
            <m:r>
              <w:rPr>
                <w:rFonts w:ascii="Cambria Math" w:eastAsiaTheme="minorHAnsi" w:hAnsi="Cambria Math" w:cs="Times New Roman"/>
              </w:rPr>
              <m:t>s</m:t>
            </m:r>
          </m:e>
          <m:sub>
            <m:r>
              <w:rPr>
                <w:rFonts w:ascii="Cambria Math" w:eastAsiaTheme="minorHAnsi" w:hAnsi="Cambria Math" w:cs="Times New Roman"/>
              </w:rPr>
              <m:t>uc</m:t>
            </m:r>
          </m:sub>
        </m:sSub>
        <m:r>
          <m:rPr>
            <m:sty m:val="p"/>
          </m:rPr>
          <w:rPr>
            <w:rFonts w:ascii="Cambria Math" w:eastAsiaTheme="minorHAnsi" w:hAnsi="Cambria Math" w:cs="Times New Roman"/>
          </w:rPr>
          <m:t>=</m:t>
        </m:r>
        <m:sSubSup>
          <m:sSubSupPr>
            <m:ctrlPr>
              <w:rPr>
                <w:rFonts w:ascii="Cambria Math" w:eastAsiaTheme="minorHAnsi" w:hAnsi="Cambria Math" w:cs="Times New Roman"/>
              </w:rPr>
            </m:ctrlPr>
          </m:sSubSupPr>
          <m:e>
            <m:d>
              <m:dPr>
                <m:begChr m:val="["/>
                <m:endChr m:val="]"/>
                <m:ctrlPr>
                  <w:rPr>
                    <w:rFonts w:ascii="Cambria Math" w:eastAsiaTheme="minorHAnsi" w:hAnsi="Cambria Math" w:cs="Times New Roman"/>
                  </w:rPr>
                </m:ctrlPr>
              </m:dPr>
              <m:e>
                <m:sSub>
                  <m:sSubPr>
                    <m:ctrlPr>
                      <w:rPr>
                        <w:rFonts w:ascii="Cambria Math" w:eastAsiaTheme="minorHAnsi" w:hAnsi="Cambria Math" w:cs="Times New Roman"/>
                      </w:rPr>
                    </m:ctrlPr>
                  </m:sSubPr>
                  <m:e>
                    <m:r>
                      <w:rPr>
                        <w:rFonts w:ascii="Cambria Math" w:eastAsiaTheme="minorHAnsi" w:hAnsi="Cambria Math" w:cs="Times New Roman"/>
                      </w:rPr>
                      <m:t>s</m:t>
                    </m:r>
                  </m:e>
                  <m:sub>
                    <m:r>
                      <w:rPr>
                        <w:rFonts w:ascii="Cambria Math" w:eastAsiaTheme="minorHAnsi" w:hAnsi="Cambria Math" w:cs="Times New Roman"/>
                      </w:rPr>
                      <m:t>u</m:t>
                    </m:r>
                    <m:sSub>
                      <m:sSubPr>
                        <m:ctrlPr>
                          <w:rPr>
                            <w:rFonts w:ascii="Cambria Math" w:eastAsiaTheme="minorHAnsi" w:hAnsi="Cambria Math" w:cs="Times New Roman"/>
                          </w:rPr>
                        </m:ctrlPr>
                      </m:sSubPr>
                      <m:e>
                        <m:r>
                          <w:rPr>
                            <w:rFonts w:ascii="Cambria Math" w:eastAsiaTheme="minorHAnsi" w:hAnsi="Cambria Math" w:cs="Times New Roman"/>
                          </w:rPr>
                          <m:t>c</m:t>
                        </m:r>
                      </m:e>
                      <m:sub>
                        <m:r>
                          <w:rPr>
                            <w:rFonts w:ascii="Cambria Math" w:eastAsiaTheme="minorHAnsi" w:hAnsi="Cambria Math" w:cs="Times New Roman"/>
                          </w:rPr>
                          <m:t>x</m:t>
                        </m:r>
                      </m:sub>
                    </m:sSub>
                  </m:sub>
                </m:sSub>
              </m:e>
            </m:d>
          </m:e>
          <m:sub>
            <m:r>
              <w:rPr>
                <w:rFonts w:ascii="Cambria Math" w:eastAsiaTheme="minorHAnsi" w:hAnsi="Cambria Math" w:cs="Times New Roman"/>
              </w:rPr>
              <m:t>x</m:t>
            </m:r>
            <m:r>
              <m:rPr>
                <m:sty m:val="p"/>
              </m:rPr>
              <w:rPr>
                <w:rFonts w:ascii="Cambria Math" w:eastAsiaTheme="minorHAnsi" w:hAnsi="Cambria Math" w:cs="Times New Roman"/>
              </w:rPr>
              <m:t>=1</m:t>
            </m:r>
          </m:sub>
          <m:sup>
            <m:d>
              <m:dPr>
                <m:begChr m:val="|"/>
                <m:endChr m:val="|"/>
                <m:ctrlPr>
                  <w:rPr>
                    <w:rFonts w:ascii="Cambria Math" w:eastAsiaTheme="minorHAnsi" w:hAnsi="Cambria Math" w:cs="Times New Roman"/>
                  </w:rPr>
                </m:ctrlPr>
              </m:dPr>
              <m:e>
                <m:r>
                  <w:rPr>
                    <w:rFonts w:ascii="Cambria Math" w:eastAsiaTheme="minorHAnsi" w:hAnsi="Cambria Math" w:cs="Times New Roman"/>
                  </w:rPr>
                  <m:t>C</m:t>
                </m:r>
              </m:e>
            </m:d>
          </m:sup>
        </m:sSubSup>
      </m:oMath>
      <w:r w:rsidR="005F68AB" w:rsidRPr="0091654D">
        <w:rPr>
          <w:rFonts w:ascii="Times New Roman" w:hAnsi="Times New Roman" w:cs="Times New Roman" w:hint="eastAsia"/>
        </w:rPr>
        <w:t>.</w:t>
      </w:r>
      <w:r w:rsidR="005F68AB" w:rsidRPr="0091654D">
        <w:rPr>
          <w:rFonts w:ascii="Times New Roman" w:hAnsi="Times New Roman" w:cs="Times New Roman"/>
        </w:rPr>
        <w:t xml:space="preserve"> Here, </w:t>
      </w:r>
      <w:r w:rsidR="005F68AB" w:rsidRPr="0091654D">
        <w:rPr>
          <w:rFonts w:ascii="Times New Roman" w:eastAsiaTheme="minorHAnsi" w:hAnsi="Times New Roman" w:cs="Times New Roman"/>
        </w:rPr>
        <w:t>t</w:t>
      </w:r>
      <w:r w:rsidR="00132EC9" w:rsidRPr="0091654D">
        <w:rPr>
          <w:rFonts w:ascii="Times New Roman" w:eastAsiaTheme="minorHAnsi" w:hAnsi="Times New Roman" w:cs="Times New Roman"/>
        </w:rPr>
        <w:t xml:space="preserve">he value of </w:t>
      </w:r>
      <m:oMath>
        <m:sSub>
          <m:sSubPr>
            <m:ctrlPr>
              <w:rPr>
                <w:rFonts w:ascii="Cambria Math" w:eastAsiaTheme="minorHAnsi" w:hAnsi="Cambria Math" w:cs="Times New Roman"/>
              </w:rPr>
            </m:ctrlPr>
          </m:sSubPr>
          <m:e>
            <m:r>
              <w:rPr>
                <w:rFonts w:ascii="Cambria Math" w:eastAsiaTheme="minorHAnsi" w:hAnsi="Cambria Math" w:cs="Times New Roman"/>
              </w:rPr>
              <m:t>s</m:t>
            </m:r>
          </m:e>
          <m:sub>
            <m:r>
              <w:rPr>
                <w:rFonts w:ascii="Cambria Math" w:eastAsiaTheme="minorHAnsi" w:hAnsi="Cambria Math" w:cs="Times New Roman"/>
              </w:rPr>
              <m:t>u</m:t>
            </m:r>
            <m:sSub>
              <m:sSubPr>
                <m:ctrlPr>
                  <w:rPr>
                    <w:rFonts w:ascii="Cambria Math" w:eastAsiaTheme="minorHAnsi" w:hAnsi="Cambria Math" w:cs="Times New Roman"/>
                  </w:rPr>
                </m:ctrlPr>
              </m:sSubPr>
              <m:e>
                <m:r>
                  <w:rPr>
                    <w:rFonts w:ascii="Cambria Math" w:eastAsiaTheme="minorHAnsi" w:hAnsi="Cambria Math" w:cs="Times New Roman"/>
                  </w:rPr>
                  <m:t>c</m:t>
                </m:r>
              </m:e>
              <m:sub>
                <m:r>
                  <w:rPr>
                    <w:rFonts w:ascii="Cambria Math" w:eastAsiaTheme="minorHAnsi" w:hAnsi="Cambria Math" w:cs="Times New Roman"/>
                  </w:rPr>
                  <m:t>x</m:t>
                </m:r>
              </m:sub>
            </m:sSub>
          </m:sub>
        </m:sSub>
      </m:oMath>
      <w:r w:rsidR="00132EC9" w:rsidRPr="0091654D">
        <w:rPr>
          <w:rFonts w:ascii="Times New Roman" w:eastAsiaTheme="minorHAnsi" w:hAnsi="Times New Roman" w:cs="Times New Roman"/>
        </w:rPr>
        <w:t xml:space="preserve"> reflects the user u</w:t>
      </w:r>
      <w:r w:rsidR="00F341B4" w:rsidRPr="0091654D">
        <w:rPr>
          <w:rFonts w:ascii="Times New Roman" w:eastAsiaTheme="minorHAnsi" w:hAnsi="Times New Roman" w:cs="Times New Roman"/>
        </w:rPr>
        <w:t>’</w:t>
      </w:r>
      <w:r w:rsidR="00132EC9" w:rsidRPr="0091654D">
        <w:rPr>
          <w:rFonts w:ascii="Times New Roman" w:eastAsiaTheme="minorHAnsi" w:hAnsi="Times New Roman" w:cs="Times New Roman"/>
        </w:rPr>
        <w:t xml:space="preserve">s preference for category </w:t>
      </w:r>
      <m:oMath>
        <m:sSub>
          <m:sSubPr>
            <m:ctrlPr>
              <w:rPr>
                <w:rFonts w:ascii="Cambria Math" w:eastAsiaTheme="minorHAnsi" w:hAnsi="Cambria Math" w:cs="Times New Roman"/>
              </w:rPr>
            </m:ctrlPr>
          </m:sSubPr>
          <m:e>
            <m:r>
              <w:rPr>
                <w:rFonts w:ascii="Cambria Math" w:eastAsiaTheme="minorHAnsi" w:hAnsi="Cambria Math" w:cs="Times New Roman"/>
              </w:rPr>
              <m:t>c</m:t>
            </m:r>
          </m:e>
          <m:sub>
            <m:r>
              <w:rPr>
                <w:rFonts w:ascii="Cambria Math" w:eastAsiaTheme="minorHAnsi" w:hAnsi="Cambria Math" w:cs="Times New Roman"/>
              </w:rPr>
              <m:t>x</m:t>
            </m:r>
          </m:sub>
        </m:sSub>
      </m:oMath>
      <w:r w:rsidR="00132EC9" w:rsidRPr="0091654D">
        <w:rPr>
          <w:rFonts w:ascii="Times New Roman" w:eastAsiaTheme="minorHAnsi" w:hAnsi="Times New Roman" w:cs="Times New Roman"/>
        </w:rPr>
        <w:t>,</w:t>
      </w:r>
      <w:r w:rsidRPr="0091654D">
        <w:rPr>
          <w:rFonts w:ascii="Times New Roman" w:eastAsiaTheme="minorHAnsi" w:hAnsi="Times New Roman" w:cs="Times New Roman"/>
        </w:rPr>
        <w:t xml:space="preserve"> and</w:t>
      </w:r>
      <w:r w:rsidR="00132EC9" w:rsidRPr="0091654D">
        <w:rPr>
          <w:rFonts w:ascii="Times New Roman" w:eastAsiaTheme="minorHAnsi" w:hAnsi="Times New Roman" w:cs="Times New Roman"/>
        </w:rPr>
        <w:t xml:space="preserve"> </w:t>
      </w:r>
      <m:oMath>
        <m:r>
          <w:rPr>
            <w:rFonts w:ascii="Cambria Math" w:eastAsiaTheme="minorHAnsi" w:hAnsi="Cambria Math" w:cs="Times New Roman"/>
          </w:rPr>
          <m:t>σ</m:t>
        </m:r>
      </m:oMath>
      <w:r w:rsidR="00132EC9" w:rsidRPr="0091654D">
        <w:rPr>
          <w:rFonts w:ascii="Times New Roman" w:eastAsiaTheme="minorHAnsi" w:hAnsi="Times New Roman" w:cs="Times New Roman"/>
        </w:rPr>
        <w:t xml:space="preserve"> is </w:t>
      </w:r>
      <m:oMath>
        <m:r>
          <w:rPr>
            <w:rFonts w:ascii="Cambria Math" w:eastAsiaTheme="minorHAnsi" w:hAnsi="Cambria Math" w:cs="Times New Roman"/>
          </w:rPr>
          <m:t>sigmoid</m:t>
        </m:r>
      </m:oMath>
      <w:r w:rsidR="00132EC9" w:rsidRPr="0091654D">
        <w:rPr>
          <w:rFonts w:ascii="Times New Roman" w:eastAsiaTheme="minorHAnsi" w:hAnsi="Times New Roman" w:cs="Times New Roman"/>
        </w:rPr>
        <w:t xml:space="preserve"> activation function. </w:t>
      </w:r>
    </w:p>
    <w:p w14:paraId="2D21D4D2" w14:textId="63CD2B9B" w:rsidR="00AA0B57" w:rsidRPr="0091654D" w:rsidRDefault="00132EC9" w:rsidP="00AA0B57">
      <w:pPr>
        <w:autoSpaceDE w:val="0"/>
        <w:autoSpaceDN w:val="0"/>
        <w:adjustRightInd w:val="0"/>
        <w:rPr>
          <w:rFonts w:ascii="Times New Roman" w:eastAsiaTheme="minorHAnsi" w:hAnsi="Times New Roman" w:cs="Times New Roman"/>
        </w:rPr>
      </w:pPr>
      <w:r w:rsidRPr="0091654D">
        <w:rPr>
          <w:rFonts w:ascii="Times New Roman" w:eastAsiaTheme="minorHAnsi" w:hAnsi="Times New Roman" w:cs="Times New Roman"/>
        </w:rPr>
        <w:t xml:space="preserve">We take the items </w:t>
      </w:r>
      <m:oMath>
        <m:d>
          <m:dPr>
            <m:begChr m:val="{"/>
            <m:endChr m:val="}"/>
            <m:ctrlPr>
              <w:rPr>
                <w:rFonts w:ascii="Cambria Math" w:eastAsiaTheme="minorHAnsi" w:hAnsi="Cambria Math" w:cs="Times New Roman"/>
              </w:rPr>
            </m:ctrlPr>
          </m:dPr>
          <m:e>
            <m:sSub>
              <m:sSubPr>
                <m:ctrlPr>
                  <w:rPr>
                    <w:rFonts w:ascii="Cambria Math" w:eastAsiaTheme="minorHAnsi" w:hAnsi="Cambria Math" w:cs="Times New Roman"/>
                  </w:rPr>
                </m:ctrlPr>
              </m:sSubPr>
              <m:e>
                <m:r>
                  <w:rPr>
                    <w:rFonts w:ascii="Cambria Math" w:eastAsiaTheme="minorHAnsi" w:hAnsi="Cambria Math" w:cs="Times New Roman"/>
                  </w:rPr>
                  <m:t>i</m:t>
                </m:r>
              </m:e>
              <m:sub>
                <m:r>
                  <m:rPr>
                    <m:sty m:val="p"/>
                  </m:rPr>
                  <w:rPr>
                    <w:rFonts w:ascii="Cambria Math" w:eastAsiaTheme="minorHAnsi" w:hAnsi="Cambria Math" w:cs="Times New Roman"/>
                  </w:rPr>
                  <m:t>1,</m:t>
                </m:r>
              </m:sub>
            </m:sSub>
            <m:sSub>
              <m:sSubPr>
                <m:ctrlPr>
                  <w:rPr>
                    <w:rFonts w:ascii="Cambria Math" w:eastAsiaTheme="minorHAnsi" w:hAnsi="Cambria Math" w:cs="Times New Roman"/>
                  </w:rPr>
                </m:ctrlPr>
              </m:sSubPr>
              <m:e>
                <m:r>
                  <w:rPr>
                    <w:rFonts w:ascii="Cambria Math" w:eastAsiaTheme="minorHAnsi" w:hAnsi="Cambria Math" w:cs="Times New Roman"/>
                  </w:rPr>
                  <m:t>i</m:t>
                </m:r>
              </m:e>
              <m:sub>
                <m:r>
                  <m:rPr>
                    <m:sty m:val="p"/>
                  </m:rPr>
                  <w:rPr>
                    <w:rFonts w:ascii="Cambria Math" w:eastAsiaTheme="minorHAnsi" w:hAnsi="Cambria Math" w:cs="Times New Roman"/>
                  </w:rPr>
                  <m:t>2,</m:t>
                </m:r>
              </m:sub>
            </m:sSub>
            <m:sSub>
              <m:sSubPr>
                <m:ctrlPr>
                  <w:rPr>
                    <w:rFonts w:ascii="Cambria Math" w:eastAsiaTheme="minorHAnsi" w:hAnsi="Cambria Math" w:cs="Times New Roman"/>
                  </w:rPr>
                </m:ctrlPr>
              </m:sSubPr>
              <m:e>
                <m:r>
                  <w:rPr>
                    <w:rFonts w:ascii="Cambria Math" w:eastAsiaTheme="minorHAnsi" w:hAnsi="Cambria Math" w:cs="Times New Roman"/>
                  </w:rPr>
                  <m:t>i</m:t>
                </m:r>
              </m:e>
              <m:sub>
                <m:r>
                  <m:rPr>
                    <m:sty m:val="p"/>
                  </m:rPr>
                  <w:rPr>
                    <w:rFonts w:ascii="Cambria Math" w:eastAsiaTheme="minorHAnsi" w:hAnsi="Cambria Math" w:cs="Times New Roman"/>
                  </w:rPr>
                  <m:t>3,</m:t>
                </m:r>
              </m:sub>
            </m:sSub>
            <m:r>
              <m:rPr>
                <m:sty m:val="p"/>
              </m:rPr>
              <w:rPr>
                <w:rFonts w:ascii="Cambria Math" w:eastAsiaTheme="minorHAnsi" w:hAnsi="Cambria Math" w:cs="Times New Roman"/>
              </w:rPr>
              <m:t>∙∙∙</m:t>
            </m:r>
            <m:sSub>
              <m:sSubPr>
                <m:ctrlPr>
                  <w:rPr>
                    <w:rFonts w:ascii="Cambria Math" w:eastAsiaTheme="minorHAnsi" w:hAnsi="Cambria Math" w:cs="Times New Roman"/>
                  </w:rPr>
                </m:ctrlPr>
              </m:sSubPr>
              <m:e>
                <m:r>
                  <w:rPr>
                    <w:rFonts w:ascii="Cambria Math" w:eastAsiaTheme="minorHAnsi" w:hAnsi="Cambria Math" w:cs="Times New Roman"/>
                  </w:rPr>
                  <m:t>i</m:t>
                </m:r>
              </m:e>
              <m:sub>
                <m:r>
                  <w:rPr>
                    <w:rFonts w:ascii="Cambria Math" w:eastAsiaTheme="minorHAnsi" w:hAnsi="Cambria Math" w:cs="Times New Roman"/>
                  </w:rPr>
                  <m:t>N</m:t>
                </m:r>
              </m:sub>
            </m:sSub>
          </m:e>
        </m:d>
      </m:oMath>
      <w:r w:rsidRPr="0091654D">
        <w:rPr>
          <w:rFonts w:ascii="Times New Roman" w:eastAsiaTheme="minorHAnsi" w:hAnsi="Times New Roman" w:cs="Times New Roman"/>
        </w:rPr>
        <w:t xml:space="preserve"> </w:t>
      </w:r>
      <w:r w:rsidR="002C6D4C" w:rsidRPr="0091654D">
        <w:rPr>
          <w:rFonts w:ascii="Times New Roman" w:eastAsiaTheme="minorHAnsi" w:hAnsi="Times New Roman" w:cs="Times New Roman"/>
        </w:rPr>
        <w:t>which are</w:t>
      </w:r>
      <w:r w:rsidRPr="0091654D">
        <w:rPr>
          <w:rFonts w:ascii="Times New Roman" w:eastAsiaTheme="minorHAnsi" w:hAnsi="Times New Roman" w:cs="Times New Roman"/>
        </w:rPr>
        <w:t xml:space="preserve"> the first </w:t>
      </w:r>
      <m:oMath>
        <m:r>
          <w:rPr>
            <w:rFonts w:ascii="Cambria Math" w:eastAsiaTheme="minorHAnsi" w:hAnsi="Cambria Math" w:cs="Times New Roman"/>
          </w:rPr>
          <m:t>K</m:t>
        </m:r>
      </m:oMath>
      <w:r w:rsidRPr="0091654D">
        <w:rPr>
          <w:rFonts w:ascii="Times New Roman" w:eastAsiaTheme="minorHAnsi" w:hAnsi="Times New Roman" w:cs="Times New Roman"/>
        </w:rPr>
        <w:t xml:space="preserve"> categories </w:t>
      </w:r>
      <w:r w:rsidR="002C6D4C" w:rsidRPr="0091654D">
        <w:rPr>
          <w:rFonts w:ascii="Times New Roman" w:eastAsiaTheme="minorHAnsi" w:hAnsi="Times New Roman" w:cs="Times New Roman"/>
        </w:rPr>
        <w:t>according to</w:t>
      </w:r>
      <w:r w:rsidRPr="0091654D">
        <w:rPr>
          <w:rFonts w:ascii="Times New Roman" w:eastAsiaTheme="minorHAnsi" w:hAnsi="Times New Roman" w:cs="Times New Roman"/>
        </w:rPr>
        <w:t xml:space="preserve"> </w:t>
      </w:r>
      <w:r w:rsidR="002C6D4C" w:rsidRPr="0091654D">
        <w:rPr>
          <w:rFonts w:ascii="Times New Roman" w:eastAsiaTheme="minorHAnsi" w:hAnsi="Times New Roman" w:cs="Times New Roman"/>
        </w:rPr>
        <w:t>users</w:t>
      </w:r>
      <w:r w:rsidR="00F341B4" w:rsidRPr="0091654D">
        <w:rPr>
          <w:rFonts w:ascii="Times New Roman" w:eastAsiaTheme="minorHAnsi" w:hAnsi="Times New Roman" w:cs="Times New Roman"/>
        </w:rPr>
        <w:t>’</w:t>
      </w:r>
      <w:r w:rsidR="002C6D4C" w:rsidRPr="0091654D">
        <w:rPr>
          <w:rFonts w:ascii="Times New Roman" w:eastAsiaTheme="minorHAnsi" w:hAnsi="Times New Roman" w:cs="Times New Roman"/>
        </w:rPr>
        <w:t xml:space="preserve"> </w:t>
      </w:r>
      <w:r w:rsidRPr="0091654D">
        <w:rPr>
          <w:rFonts w:ascii="Times New Roman" w:eastAsiaTheme="minorHAnsi" w:hAnsi="Times New Roman" w:cs="Times New Roman"/>
        </w:rPr>
        <w:t>interest as the candidate set. The feature of th</w:t>
      </w:r>
      <w:r w:rsidR="002C6D4C" w:rsidRPr="0091654D">
        <w:rPr>
          <w:rFonts w:ascii="Times New Roman" w:eastAsiaTheme="minorHAnsi" w:hAnsi="Times New Roman" w:cs="Times New Roman"/>
        </w:rPr>
        <w:t>is</w:t>
      </w:r>
      <w:r w:rsidRPr="0091654D">
        <w:rPr>
          <w:rFonts w:ascii="Times New Roman" w:eastAsiaTheme="minorHAnsi" w:hAnsi="Times New Roman" w:cs="Times New Roman"/>
        </w:rPr>
        <w:t xml:space="preserve"> candidate set is </w:t>
      </w:r>
      <w:r w:rsidR="002C6D4C" w:rsidRPr="0091654D">
        <w:rPr>
          <w:rFonts w:ascii="Times New Roman" w:eastAsiaTheme="minorHAnsi" w:hAnsi="Times New Roman" w:cs="Times New Roman"/>
        </w:rPr>
        <w:t>represented</w:t>
      </w:r>
      <w:r w:rsidRPr="0091654D">
        <w:rPr>
          <w:rFonts w:ascii="Times New Roman" w:eastAsiaTheme="minorHAnsi" w:hAnsi="Times New Roman" w:cs="Times New Roman"/>
        </w:rPr>
        <w:t xml:space="preserve"> as </w:t>
      </w:r>
      <m:oMath>
        <m:sSub>
          <m:sSubPr>
            <m:ctrlPr>
              <w:rPr>
                <w:rFonts w:ascii="Cambria Math" w:eastAsiaTheme="minorHAnsi" w:hAnsi="Cambria Math" w:cs="Times New Roman"/>
              </w:rPr>
            </m:ctrlPr>
          </m:sSubPr>
          <m:e>
            <m:r>
              <w:rPr>
                <w:rFonts w:ascii="Cambria Math" w:eastAsiaTheme="minorHAnsi" w:hAnsi="Cambria Math" w:cs="Times New Roman"/>
              </w:rPr>
              <m:t>H</m:t>
            </m:r>
          </m:e>
          <m:sub>
            <m:r>
              <w:rPr>
                <w:rFonts w:ascii="Cambria Math" w:eastAsiaTheme="minorHAnsi" w:hAnsi="Cambria Math" w:cs="Times New Roman"/>
              </w:rPr>
              <m:t>i</m:t>
            </m:r>
          </m:sub>
        </m:sSub>
        <m:r>
          <m:rPr>
            <m:sty m:val="p"/>
          </m:rPr>
          <w:rPr>
            <w:rFonts w:ascii="Cambria Math" w:eastAsiaTheme="minorHAnsi" w:hAnsi="Cambria Math" w:cs="Times New Roman"/>
          </w:rPr>
          <m:t>=</m:t>
        </m:r>
        <m:sSubSup>
          <m:sSubSupPr>
            <m:ctrlPr>
              <w:rPr>
                <w:rFonts w:ascii="Cambria Math" w:eastAsiaTheme="minorHAnsi" w:hAnsi="Cambria Math" w:cs="Times New Roman"/>
              </w:rPr>
            </m:ctrlPr>
          </m:sSubSupPr>
          <m:e>
            <m:d>
              <m:dPr>
                <m:begChr m:val="["/>
                <m:endChr m:val="]"/>
                <m:ctrlPr>
                  <w:rPr>
                    <w:rFonts w:ascii="Cambria Math" w:eastAsiaTheme="minorHAnsi" w:hAnsi="Cambria Math" w:cs="Times New Roman"/>
                  </w:rPr>
                </m:ctrlPr>
              </m:dPr>
              <m:e>
                <m:sSub>
                  <m:sSubPr>
                    <m:ctrlPr>
                      <w:rPr>
                        <w:rFonts w:ascii="Cambria Math" w:eastAsiaTheme="minorHAnsi" w:hAnsi="Cambria Math" w:cs="Times New Roman"/>
                      </w:rPr>
                    </m:ctrlPr>
                  </m:sSubPr>
                  <m:e>
                    <m:r>
                      <w:rPr>
                        <w:rFonts w:ascii="Cambria Math" w:eastAsiaTheme="minorHAnsi" w:hAnsi="Cambria Math" w:cs="Times New Roman"/>
                      </w:rPr>
                      <m:t>h</m:t>
                    </m:r>
                  </m:e>
                  <m:sub>
                    <m:sSub>
                      <m:sSubPr>
                        <m:ctrlPr>
                          <w:rPr>
                            <w:rFonts w:ascii="Cambria Math" w:eastAsiaTheme="minorHAnsi" w:hAnsi="Cambria Math" w:cs="Times New Roman"/>
                          </w:rPr>
                        </m:ctrlPr>
                      </m:sSubPr>
                      <m:e>
                        <m:r>
                          <w:rPr>
                            <w:rFonts w:ascii="Cambria Math" w:eastAsiaTheme="minorHAnsi" w:hAnsi="Cambria Math" w:cs="Times New Roman"/>
                          </w:rPr>
                          <m:t>i</m:t>
                        </m:r>
                      </m:e>
                      <m:sub>
                        <m:r>
                          <w:rPr>
                            <w:rFonts w:ascii="Cambria Math" w:eastAsiaTheme="minorHAnsi" w:hAnsi="Cambria Math" w:cs="Times New Roman"/>
                          </w:rPr>
                          <m:t>x</m:t>
                        </m:r>
                      </m:sub>
                    </m:sSub>
                  </m:sub>
                </m:sSub>
              </m:e>
            </m:d>
          </m:e>
          <m:sub>
            <m:r>
              <w:rPr>
                <w:rFonts w:ascii="Cambria Math" w:eastAsiaTheme="minorHAnsi" w:hAnsi="Cambria Math" w:cs="Times New Roman"/>
              </w:rPr>
              <m:t>x</m:t>
            </m:r>
            <m:r>
              <m:rPr>
                <m:sty m:val="p"/>
              </m:rPr>
              <w:rPr>
                <w:rFonts w:ascii="Cambria Math" w:eastAsiaTheme="minorHAnsi" w:hAnsi="Cambria Math" w:cs="Times New Roman"/>
              </w:rPr>
              <m:t>=1</m:t>
            </m:r>
          </m:sub>
          <m:sup>
            <m:r>
              <w:rPr>
                <w:rFonts w:ascii="Cambria Math" w:eastAsiaTheme="minorHAnsi" w:hAnsi="Cambria Math" w:cs="Times New Roman"/>
              </w:rPr>
              <m:t>N</m:t>
            </m:r>
          </m:sup>
        </m:sSubSup>
        <m:r>
          <m:rPr>
            <m:sty m:val="p"/>
          </m:rPr>
          <w:rPr>
            <w:rFonts w:ascii="Cambria Math" w:eastAsiaTheme="minorHAnsi" w:hAnsi="Cambria Math" w:cs="Times New Roman"/>
          </w:rPr>
          <m:t>∈</m:t>
        </m:r>
        <m:sSup>
          <m:sSupPr>
            <m:ctrlPr>
              <w:rPr>
                <w:rFonts w:ascii="Cambria Math" w:eastAsiaTheme="minorHAnsi" w:hAnsi="Cambria Math" w:cs="Times New Roman"/>
              </w:rPr>
            </m:ctrlPr>
          </m:sSupPr>
          <m:e>
            <m:r>
              <w:rPr>
                <w:rFonts w:ascii="Cambria Math" w:eastAsiaTheme="minorHAnsi" w:hAnsi="Cambria Math" w:cs="Times New Roman"/>
              </w:rPr>
              <m:t>R</m:t>
            </m:r>
          </m:e>
          <m:sup>
            <m:r>
              <w:rPr>
                <w:rFonts w:ascii="Cambria Math" w:eastAsiaTheme="minorHAnsi" w:hAnsi="Cambria Math" w:cs="Times New Roman"/>
              </w:rPr>
              <m:t>d</m:t>
            </m:r>
            <m:r>
              <m:rPr>
                <m:sty m:val="p"/>
              </m:rPr>
              <w:rPr>
                <w:rFonts w:ascii="Cambria Math" w:eastAsiaTheme="minorHAnsi" w:hAnsi="Cambria Math" w:cs="Times New Roman"/>
              </w:rPr>
              <m:t>×</m:t>
            </m:r>
            <m:r>
              <w:rPr>
                <w:rFonts w:ascii="Cambria Math" w:eastAsiaTheme="minorHAnsi" w:hAnsi="Cambria Math" w:cs="Times New Roman"/>
              </w:rPr>
              <m:t>N</m:t>
            </m:r>
          </m:sup>
        </m:sSup>
      </m:oMath>
      <w:r w:rsidRPr="0091654D">
        <w:rPr>
          <w:rFonts w:ascii="Times New Roman" w:eastAsiaTheme="minorHAnsi" w:hAnsi="Times New Roman" w:cs="Times New Roman"/>
        </w:rPr>
        <w:t>, and then the user</w:t>
      </w:r>
      <w:r w:rsidR="00F341B4" w:rsidRPr="0091654D">
        <w:rPr>
          <w:rFonts w:ascii="Times New Roman" w:eastAsiaTheme="minorHAnsi" w:hAnsi="Times New Roman" w:cs="Times New Roman"/>
        </w:rPr>
        <w:t>’</w:t>
      </w:r>
      <w:r w:rsidRPr="0091654D">
        <w:rPr>
          <w:rFonts w:ascii="Times New Roman" w:eastAsiaTheme="minorHAnsi" w:hAnsi="Times New Roman" w:cs="Times New Roman"/>
        </w:rPr>
        <w:t xml:space="preserve">s preference for these candidate </w:t>
      </w:r>
      <w:r w:rsidR="002C6D4C" w:rsidRPr="0091654D">
        <w:rPr>
          <w:rFonts w:ascii="Times New Roman" w:eastAsiaTheme="minorHAnsi" w:hAnsi="Times New Roman" w:cs="Times New Roman"/>
        </w:rPr>
        <w:t>item</w:t>
      </w:r>
      <w:r w:rsidRPr="0091654D">
        <w:rPr>
          <w:rFonts w:ascii="Times New Roman" w:eastAsiaTheme="minorHAnsi" w:hAnsi="Times New Roman" w:cs="Times New Roman"/>
        </w:rPr>
        <w:t xml:space="preserve">s is calculated based on </w:t>
      </w:r>
      <w:r w:rsidR="002C6D4C" w:rsidRPr="0091654D">
        <w:rPr>
          <w:rFonts w:ascii="Times New Roman" w:eastAsiaTheme="minorHAnsi" w:hAnsi="Times New Roman" w:cs="Times New Roman"/>
        </w:rPr>
        <w:t>user</w:t>
      </w:r>
      <w:r w:rsidR="00F341B4" w:rsidRPr="0091654D">
        <w:rPr>
          <w:rFonts w:ascii="Times New Roman" w:eastAsiaTheme="minorHAnsi" w:hAnsi="Times New Roman" w:cs="Times New Roman"/>
        </w:rPr>
        <w:t>’</w:t>
      </w:r>
      <w:r w:rsidR="002C6D4C" w:rsidRPr="0091654D">
        <w:rPr>
          <w:rFonts w:ascii="Times New Roman" w:eastAsiaTheme="minorHAnsi" w:hAnsi="Times New Roman" w:cs="Times New Roman"/>
        </w:rPr>
        <w:t>s</w:t>
      </w:r>
      <w:r w:rsidRPr="0091654D">
        <w:rPr>
          <w:rFonts w:ascii="Times New Roman" w:eastAsiaTheme="minorHAnsi" w:hAnsi="Times New Roman" w:cs="Times New Roman"/>
        </w:rPr>
        <w:t xml:space="preserve"> category intention as follows:</w:t>
      </w:r>
    </w:p>
    <w:p w14:paraId="0EBC07DE" w14:textId="77777777" w:rsidR="002C6D4C" w:rsidRPr="0091654D" w:rsidRDefault="0091654D" w:rsidP="003C5916">
      <w:pPr>
        <w:autoSpaceDE w:val="0"/>
        <w:autoSpaceDN w:val="0"/>
        <w:adjustRightInd w:val="0"/>
        <w:jc w:val="right"/>
        <w:rPr>
          <w:rFonts w:ascii="Times New Roman" w:eastAsiaTheme="minorHAnsi" w:hAnsi="Times New Roman" w:cs="Times New Roman"/>
        </w:rPr>
      </w:pPr>
      <m:oMath>
        <m:sSub>
          <m:sSubPr>
            <m:ctrlPr>
              <w:rPr>
                <w:rFonts w:ascii="Cambria Math" w:eastAsiaTheme="minorHAnsi" w:hAnsi="Cambria Math" w:cs="Times New Roman"/>
              </w:rPr>
            </m:ctrlPr>
          </m:sSubPr>
          <m:e>
            <m:r>
              <w:rPr>
                <w:rFonts w:ascii="Cambria Math" w:eastAsiaTheme="minorHAnsi" w:hAnsi="Cambria Math" w:cs="Times New Roman"/>
              </w:rPr>
              <m:t>s</m:t>
            </m:r>
          </m:e>
          <m:sub>
            <m:r>
              <w:rPr>
                <w:rFonts w:ascii="Cambria Math" w:eastAsiaTheme="minorHAnsi" w:hAnsi="Cambria Math" w:cs="Times New Roman"/>
              </w:rPr>
              <m:t>ui</m:t>
            </m:r>
          </m:sub>
        </m:sSub>
        <m:r>
          <m:rPr>
            <m:sty m:val="p"/>
          </m:rPr>
          <w:rPr>
            <w:rFonts w:ascii="Cambria Math" w:eastAsiaTheme="minorHAnsi" w:hAnsi="Cambria Math" w:cs="Times New Roman"/>
          </w:rPr>
          <m:t>=</m:t>
        </m:r>
        <m:r>
          <w:rPr>
            <w:rFonts w:ascii="Cambria Math" w:eastAsiaTheme="minorHAnsi" w:hAnsi="Cambria Math" w:cs="Times New Roman"/>
          </w:rPr>
          <m:t>softmax</m:t>
        </m:r>
        <m:d>
          <m:dPr>
            <m:ctrlPr>
              <w:rPr>
                <w:rFonts w:ascii="Cambria Math" w:eastAsiaTheme="minorHAnsi" w:hAnsi="Cambria Math" w:cs="Times New Roman"/>
              </w:rPr>
            </m:ctrlPr>
          </m:dPr>
          <m:e>
            <m:sSubSup>
              <m:sSubSupPr>
                <m:ctrlPr>
                  <w:rPr>
                    <w:rFonts w:ascii="Cambria Math" w:eastAsiaTheme="minorHAnsi" w:hAnsi="Cambria Math" w:cs="Times New Roman"/>
                  </w:rPr>
                </m:ctrlPr>
              </m:sSubSupPr>
              <m:e>
                <m:r>
                  <w:rPr>
                    <w:rFonts w:ascii="Cambria Math" w:eastAsiaTheme="minorHAnsi" w:hAnsi="Cambria Math" w:cs="Times New Roman"/>
                  </w:rPr>
                  <m:t>h</m:t>
                </m:r>
              </m:e>
              <m:sub>
                <m:r>
                  <w:rPr>
                    <w:rFonts w:ascii="Cambria Math" w:eastAsiaTheme="minorHAnsi" w:hAnsi="Cambria Math" w:cs="Times New Roman"/>
                  </w:rPr>
                  <m:t>u</m:t>
                </m:r>
              </m:sub>
              <m:sup>
                <m:r>
                  <w:rPr>
                    <w:rFonts w:ascii="Cambria Math" w:eastAsiaTheme="minorHAnsi" w:hAnsi="Cambria Math" w:cs="Times New Roman"/>
                  </w:rPr>
                  <m:t>T</m:t>
                </m:r>
              </m:sup>
            </m:sSubSup>
            <m:sSub>
              <m:sSubPr>
                <m:ctrlPr>
                  <w:rPr>
                    <w:rFonts w:ascii="Cambria Math" w:eastAsiaTheme="minorHAnsi" w:hAnsi="Cambria Math" w:cs="Times New Roman"/>
                  </w:rPr>
                </m:ctrlPr>
              </m:sSubPr>
              <m:e>
                <m:r>
                  <w:rPr>
                    <w:rFonts w:ascii="Cambria Math" w:eastAsiaTheme="minorHAnsi" w:hAnsi="Cambria Math" w:cs="Times New Roman"/>
                  </w:rPr>
                  <m:t>H</m:t>
                </m:r>
              </m:e>
              <m:sub>
                <m:r>
                  <w:rPr>
                    <w:rFonts w:ascii="Cambria Math" w:eastAsiaTheme="minorHAnsi" w:hAnsi="Cambria Math" w:cs="Times New Roman"/>
                  </w:rPr>
                  <m:t>i</m:t>
                </m:r>
              </m:sub>
            </m:sSub>
          </m:e>
        </m:d>
      </m:oMath>
      <w:r w:rsidR="003C5916" w:rsidRPr="0091654D">
        <w:rPr>
          <w:rFonts w:ascii="Times New Roman" w:eastAsiaTheme="minorHAnsi" w:hAnsi="Times New Roman" w:cs="Times New Roman"/>
        </w:rPr>
        <w:t xml:space="preserve">                       (4)</w:t>
      </w:r>
    </w:p>
    <w:p w14:paraId="304B2EFE" w14:textId="77777777" w:rsidR="00A1528D" w:rsidRPr="0091654D" w:rsidRDefault="00132EC9" w:rsidP="00A1528D">
      <w:pPr>
        <w:autoSpaceDE w:val="0"/>
        <w:autoSpaceDN w:val="0"/>
        <w:adjustRightInd w:val="0"/>
        <w:rPr>
          <w:rFonts w:ascii="Times New Roman" w:eastAsiaTheme="minorHAnsi" w:hAnsi="Times New Roman" w:cs="Times New Roman"/>
        </w:rPr>
      </w:pPr>
      <w:r w:rsidRPr="0091654D">
        <w:rPr>
          <w:rFonts w:ascii="Times New Roman" w:eastAsiaTheme="minorHAnsi" w:hAnsi="Times New Roman" w:cs="Times New Roman"/>
        </w:rPr>
        <w:t>w</w:t>
      </w:r>
      <w:r w:rsidR="00AA0B57" w:rsidRPr="0091654D">
        <w:rPr>
          <w:rFonts w:ascii="Times New Roman" w:eastAsiaTheme="minorHAnsi" w:hAnsi="Times New Roman" w:cs="Times New Roman"/>
        </w:rPr>
        <w:t>here</w:t>
      </w:r>
      <w:r w:rsidRPr="0091654D">
        <w:rPr>
          <w:rFonts w:ascii="Times New Roman" w:eastAsiaTheme="minorHAnsi" w:hAnsi="Times New Roman" w:cs="Times New Roman"/>
        </w:rPr>
        <w:t xml:space="preserve"> </w:t>
      </w:r>
      <m:oMath>
        <m:r>
          <w:rPr>
            <w:rFonts w:ascii="Cambria Math" w:eastAsiaTheme="minorHAnsi" w:hAnsi="Cambria Math" w:cs="Times New Roman"/>
          </w:rPr>
          <m:t>softmax</m:t>
        </m:r>
        <m:r>
          <m:rPr>
            <m:sty m:val="p"/>
          </m:rPr>
          <w:rPr>
            <w:rFonts w:ascii="Cambria Math" w:eastAsiaTheme="minorHAnsi" w:hAnsi="Cambria Math" w:cs="Times New Roman"/>
          </w:rPr>
          <m:t>()</m:t>
        </m:r>
      </m:oMath>
      <w:r w:rsidRPr="0091654D">
        <w:rPr>
          <w:rFonts w:ascii="Times New Roman" w:eastAsiaTheme="minorHAnsi" w:hAnsi="Times New Roman" w:cs="Times New Roman"/>
        </w:rPr>
        <w:t xml:space="preserve"> </w:t>
      </w:r>
      <w:r w:rsidR="00AA0B57" w:rsidRPr="0091654D">
        <w:rPr>
          <w:rFonts w:ascii="Times New Roman" w:eastAsiaTheme="minorHAnsi" w:hAnsi="Times New Roman" w:cs="Times New Roman"/>
        </w:rPr>
        <w:t xml:space="preserve">is </w:t>
      </w:r>
      <w:r w:rsidRPr="0091654D">
        <w:rPr>
          <w:rFonts w:ascii="Times New Roman" w:eastAsiaTheme="minorHAnsi" w:hAnsi="Times New Roman" w:cs="Times New Roman"/>
        </w:rPr>
        <w:t>a</w:t>
      </w:r>
      <w:r w:rsidR="00AA0B57" w:rsidRPr="0091654D">
        <w:rPr>
          <w:rFonts w:ascii="Times New Roman" w:eastAsiaTheme="minorHAnsi" w:hAnsi="Times New Roman" w:cs="Times New Roman"/>
        </w:rPr>
        <w:t xml:space="preserve"> normalization </w:t>
      </w:r>
      <w:proofErr w:type="gramStart"/>
      <w:r w:rsidR="00AA0B57" w:rsidRPr="0091654D">
        <w:rPr>
          <w:rFonts w:ascii="Times New Roman" w:eastAsiaTheme="minorHAnsi" w:hAnsi="Times New Roman" w:cs="Times New Roman"/>
        </w:rPr>
        <w:t>function.</w:t>
      </w:r>
      <w:proofErr w:type="gramEnd"/>
      <w:r w:rsidR="00AA0B57" w:rsidRPr="0091654D">
        <w:rPr>
          <w:rFonts w:ascii="Times New Roman" w:eastAsiaTheme="minorHAnsi" w:hAnsi="Times New Roman" w:cs="Times New Roman"/>
        </w:rPr>
        <w:t xml:space="preserve"> </w:t>
      </w:r>
      <m:oMath>
        <m:sSub>
          <m:sSubPr>
            <m:ctrlPr>
              <w:rPr>
                <w:rFonts w:ascii="Cambria Math" w:eastAsiaTheme="minorHAnsi" w:hAnsi="Cambria Math" w:cs="Times New Roman"/>
              </w:rPr>
            </m:ctrlPr>
          </m:sSubPr>
          <m:e>
            <m:r>
              <w:rPr>
                <w:rFonts w:ascii="Cambria Math" w:eastAsiaTheme="minorHAnsi" w:hAnsi="Cambria Math" w:cs="Times New Roman"/>
              </w:rPr>
              <m:t>s</m:t>
            </m:r>
          </m:e>
          <m:sub>
            <m:r>
              <w:rPr>
                <w:rFonts w:ascii="Cambria Math" w:eastAsiaTheme="minorHAnsi" w:hAnsi="Cambria Math" w:cs="Times New Roman"/>
              </w:rPr>
              <m:t>ui</m:t>
            </m:r>
          </m:sub>
        </m:sSub>
        <m:r>
          <m:rPr>
            <m:sty m:val="p"/>
          </m:rPr>
          <w:rPr>
            <w:rFonts w:ascii="Cambria Math" w:eastAsiaTheme="minorHAnsi" w:hAnsi="Cambria Math" w:cs="Times New Roman"/>
          </w:rPr>
          <m:t>=</m:t>
        </m:r>
        <m:sSubSup>
          <m:sSubSupPr>
            <m:ctrlPr>
              <w:rPr>
                <w:rFonts w:ascii="Cambria Math" w:eastAsiaTheme="minorHAnsi" w:hAnsi="Cambria Math" w:cs="Times New Roman"/>
              </w:rPr>
            </m:ctrlPr>
          </m:sSubSupPr>
          <m:e>
            <m:d>
              <m:dPr>
                <m:begChr m:val="["/>
                <m:endChr m:val="]"/>
                <m:ctrlPr>
                  <w:rPr>
                    <w:rFonts w:ascii="Cambria Math" w:eastAsiaTheme="minorHAnsi" w:hAnsi="Cambria Math" w:cs="Times New Roman"/>
                  </w:rPr>
                </m:ctrlPr>
              </m:dPr>
              <m:e>
                <m:sSub>
                  <m:sSubPr>
                    <m:ctrlPr>
                      <w:rPr>
                        <w:rFonts w:ascii="Cambria Math" w:eastAsiaTheme="minorHAnsi" w:hAnsi="Cambria Math" w:cs="Times New Roman"/>
                      </w:rPr>
                    </m:ctrlPr>
                  </m:sSubPr>
                  <m:e>
                    <m:r>
                      <w:rPr>
                        <w:rFonts w:ascii="Cambria Math" w:eastAsiaTheme="minorHAnsi" w:hAnsi="Cambria Math" w:cs="Times New Roman"/>
                      </w:rPr>
                      <m:t>s</m:t>
                    </m:r>
                  </m:e>
                  <m:sub>
                    <m:r>
                      <w:rPr>
                        <w:rFonts w:ascii="Cambria Math" w:eastAsiaTheme="minorHAnsi" w:hAnsi="Cambria Math" w:cs="Times New Roman"/>
                      </w:rPr>
                      <m:t>u</m:t>
                    </m:r>
                    <m:sSub>
                      <m:sSubPr>
                        <m:ctrlPr>
                          <w:rPr>
                            <w:rFonts w:ascii="Cambria Math" w:eastAsiaTheme="minorHAnsi" w:hAnsi="Cambria Math" w:cs="Times New Roman"/>
                          </w:rPr>
                        </m:ctrlPr>
                      </m:sSubPr>
                      <m:e>
                        <m:r>
                          <w:rPr>
                            <w:rFonts w:ascii="Cambria Math" w:eastAsiaTheme="minorHAnsi" w:hAnsi="Cambria Math" w:cs="Times New Roman"/>
                          </w:rPr>
                          <m:t>i</m:t>
                        </m:r>
                      </m:e>
                      <m:sub>
                        <m:r>
                          <w:rPr>
                            <w:rFonts w:ascii="Cambria Math" w:eastAsiaTheme="minorHAnsi" w:hAnsi="Cambria Math" w:cs="Times New Roman"/>
                          </w:rPr>
                          <m:t>x</m:t>
                        </m:r>
                      </m:sub>
                    </m:sSub>
                  </m:sub>
                </m:sSub>
              </m:e>
            </m:d>
          </m:e>
          <m:sub>
            <m:r>
              <w:rPr>
                <w:rFonts w:ascii="Cambria Math" w:eastAsiaTheme="minorHAnsi" w:hAnsi="Cambria Math" w:cs="Times New Roman"/>
              </w:rPr>
              <m:t>x</m:t>
            </m:r>
            <m:r>
              <m:rPr>
                <m:sty m:val="p"/>
              </m:rPr>
              <w:rPr>
                <w:rFonts w:ascii="Cambria Math" w:eastAsiaTheme="minorHAnsi" w:hAnsi="Cambria Math" w:cs="Times New Roman"/>
              </w:rPr>
              <m:t>=1</m:t>
            </m:r>
          </m:sub>
          <m:sup>
            <m:r>
              <w:rPr>
                <w:rFonts w:ascii="Cambria Math" w:eastAsiaTheme="minorHAnsi" w:hAnsi="Cambria Math" w:cs="Times New Roman"/>
              </w:rPr>
              <m:t>N</m:t>
            </m:r>
          </m:sup>
        </m:sSubSup>
      </m:oMath>
      <w:r w:rsidRPr="0091654D">
        <w:rPr>
          <w:rFonts w:ascii="Times New Roman" w:eastAsiaTheme="minorHAnsi" w:hAnsi="Times New Roman" w:cs="Times New Roman"/>
        </w:rPr>
        <w:t xml:space="preserve">, </w:t>
      </w:r>
      <w:bookmarkStart w:id="10" w:name="OLE_LINK5"/>
      <w:bookmarkStart w:id="11" w:name="OLE_LINK6"/>
      <m:oMath>
        <m:sSub>
          <m:sSubPr>
            <m:ctrlPr>
              <w:rPr>
                <w:rFonts w:ascii="Cambria Math" w:eastAsiaTheme="minorHAnsi" w:hAnsi="Cambria Math" w:cs="Times New Roman"/>
              </w:rPr>
            </m:ctrlPr>
          </m:sSubPr>
          <m:e>
            <m:r>
              <w:rPr>
                <w:rFonts w:ascii="Cambria Math" w:eastAsiaTheme="minorHAnsi" w:hAnsi="Cambria Math" w:cs="Times New Roman"/>
              </w:rPr>
              <m:t>s</m:t>
            </m:r>
          </m:e>
          <m:sub>
            <m:r>
              <w:rPr>
                <w:rFonts w:ascii="Cambria Math" w:eastAsiaTheme="minorHAnsi" w:hAnsi="Cambria Math" w:cs="Times New Roman"/>
              </w:rPr>
              <m:t>u</m:t>
            </m:r>
            <m:sSub>
              <m:sSubPr>
                <m:ctrlPr>
                  <w:rPr>
                    <w:rFonts w:ascii="Cambria Math" w:eastAsiaTheme="minorHAnsi" w:hAnsi="Cambria Math" w:cs="Times New Roman"/>
                  </w:rPr>
                </m:ctrlPr>
              </m:sSubPr>
              <m:e>
                <m:r>
                  <w:rPr>
                    <w:rFonts w:ascii="Cambria Math" w:eastAsiaTheme="minorHAnsi" w:hAnsi="Cambria Math" w:cs="Times New Roman"/>
                  </w:rPr>
                  <m:t>i</m:t>
                </m:r>
              </m:e>
              <m:sub>
                <m:r>
                  <w:rPr>
                    <w:rFonts w:ascii="Cambria Math" w:eastAsiaTheme="minorHAnsi" w:hAnsi="Cambria Math" w:cs="Times New Roman"/>
                  </w:rPr>
                  <m:t>x</m:t>
                </m:r>
              </m:sub>
            </m:sSub>
          </m:sub>
        </m:sSub>
      </m:oMath>
      <w:bookmarkEnd w:id="10"/>
      <w:bookmarkEnd w:id="11"/>
      <w:r w:rsidRPr="0091654D">
        <w:rPr>
          <w:rFonts w:ascii="Times New Roman" w:eastAsiaTheme="minorHAnsi" w:hAnsi="Times New Roman" w:cs="Times New Roman"/>
        </w:rPr>
        <w:t xml:space="preserve"> </w:t>
      </w:r>
      <w:r w:rsidR="00AA0B57" w:rsidRPr="0091654D">
        <w:rPr>
          <w:rFonts w:ascii="Times New Roman" w:eastAsiaTheme="minorHAnsi" w:hAnsi="Times New Roman" w:cs="Times New Roman"/>
        </w:rPr>
        <w:t>represents the probability that</w:t>
      </w:r>
      <w:r w:rsidRPr="0091654D">
        <w:rPr>
          <w:rFonts w:ascii="Times New Roman" w:eastAsiaTheme="minorHAnsi" w:hAnsi="Times New Roman" w:cs="Times New Roman"/>
        </w:rPr>
        <w:t xml:space="preserve"> </w:t>
      </w:r>
      <w:r w:rsidR="00AA0B57" w:rsidRPr="0091654D">
        <w:rPr>
          <w:rFonts w:ascii="Times New Roman" w:eastAsiaTheme="minorHAnsi" w:hAnsi="Times New Roman" w:cs="Times New Roman"/>
        </w:rPr>
        <w:t xml:space="preserve">user </w:t>
      </w:r>
      <m:oMath>
        <m:r>
          <w:rPr>
            <w:rFonts w:ascii="Cambria Math" w:eastAsiaTheme="minorHAnsi" w:hAnsi="Cambria Math" w:cs="Times New Roman"/>
          </w:rPr>
          <m:t>u</m:t>
        </m:r>
      </m:oMath>
      <w:r w:rsidR="00AA0B57" w:rsidRPr="0091654D">
        <w:rPr>
          <w:rFonts w:ascii="Times New Roman" w:eastAsiaTheme="minorHAnsi" w:hAnsi="Times New Roman" w:cs="Times New Roman"/>
        </w:rPr>
        <w:t xml:space="preserve"> likes </w:t>
      </w:r>
      <w:r w:rsidRPr="0091654D">
        <w:rPr>
          <w:rFonts w:ascii="Times New Roman" w:eastAsiaTheme="minorHAnsi" w:hAnsi="Times New Roman" w:cs="Times New Roman"/>
        </w:rPr>
        <w:t>item</w:t>
      </w:r>
      <w:r w:rsidR="007F6711" w:rsidRPr="0091654D">
        <w:rPr>
          <w:rFonts w:ascii="Times New Roman" w:eastAsiaTheme="minorHAnsi" w:hAnsi="Times New Roman" w:cs="Times New Roman"/>
        </w:rPr>
        <w:t xml:space="preserve"> </w:t>
      </w:r>
      <m:oMath>
        <m:sSub>
          <m:sSubPr>
            <m:ctrlPr>
              <w:rPr>
                <w:rFonts w:ascii="Cambria Math" w:eastAsiaTheme="minorHAnsi" w:hAnsi="Cambria Math" w:cs="Times New Roman"/>
              </w:rPr>
            </m:ctrlPr>
          </m:sSubPr>
          <m:e>
            <m:r>
              <w:rPr>
                <w:rFonts w:ascii="Cambria Math" w:eastAsiaTheme="minorHAnsi" w:hAnsi="Cambria Math" w:cs="Times New Roman"/>
              </w:rPr>
              <m:t>i</m:t>
            </m:r>
          </m:e>
          <m:sub>
            <m:r>
              <w:rPr>
                <w:rFonts w:ascii="Cambria Math" w:eastAsiaTheme="minorHAnsi" w:hAnsi="Cambria Math" w:cs="Times New Roman"/>
              </w:rPr>
              <m:t>x</m:t>
            </m:r>
          </m:sub>
        </m:sSub>
      </m:oMath>
      <w:r w:rsidR="00AA0B57" w:rsidRPr="0091654D">
        <w:rPr>
          <w:rFonts w:ascii="Times New Roman" w:eastAsiaTheme="minorHAnsi" w:hAnsi="Times New Roman" w:cs="Times New Roman"/>
        </w:rPr>
        <w:t xml:space="preserve">. We rank the probabilities in </w:t>
      </w:r>
      <m:oMath>
        <m:sSub>
          <m:sSubPr>
            <m:ctrlPr>
              <w:rPr>
                <w:rFonts w:ascii="Cambria Math" w:eastAsiaTheme="minorHAnsi" w:hAnsi="Cambria Math" w:cs="Times New Roman"/>
              </w:rPr>
            </m:ctrlPr>
          </m:sSubPr>
          <m:e>
            <m:r>
              <w:rPr>
                <w:rFonts w:ascii="Cambria Math" w:eastAsiaTheme="minorHAnsi" w:hAnsi="Cambria Math" w:cs="Times New Roman"/>
              </w:rPr>
              <m:t>s</m:t>
            </m:r>
          </m:e>
          <m:sub>
            <m:r>
              <w:rPr>
                <w:rFonts w:ascii="Cambria Math" w:eastAsiaTheme="minorHAnsi" w:hAnsi="Cambria Math" w:cs="Times New Roman"/>
              </w:rPr>
              <m:t>ui</m:t>
            </m:r>
          </m:sub>
        </m:sSub>
      </m:oMath>
      <w:r w:rsidR="007F6711" w:rsidRPr="0091654D">
        <w:rPr>
          <w:rFonts w:ascii="Times New Roman" w:eastAsiaTheme="minorHAnsi" w:hAnsi="Times New Roman" w:cs="Times New Roman"/>
        </w:rPr>
        <w:t xml:space="preserve"> </w:t>
      </w:r>
      <w:r w:rsidR="00AA0B57" w:rsidRPr="0091654D">
        <w:rPr>
          <w:rFonts w:ascii="Times New Roman" w:eastAsiaTheme="minorHAnsi" w:hAnsi="Times New Roman" w:cs="Times New Roman"/>
        </w:rPr>
        <w:t xml:space="preserve">and recommend the top </w:t>
      </w:r>
      <m:oMath>
        <m:r>
          <w:rPr>
            <w:rFonts w:ascii="Cambria Math" w:eastAsiaTheme="minorHAnsi" w:hAnsi="Cambria Math" w:cs="Times New Roman"/>
          </w:rPr>
          <m:t>k</m:t>
        </m:r>
      </m:oMath>
      <w:r w:rsidR="00AA0B57" w:rsidRPr="0091654D">
        <w:rPr>
          <w:rFonts w:ascii="Times New Roman" w:eastAsiaTheme="minorHAnsi" w:hAnsi="Times New Roman" w:cs="Times New Roman"/>
        </w:rPr>
        <w:t xml:space="preserve"> </w:t>
      </w:r>
      <w:r w:rsidR="007F6711" w:rsidRPr="0091654D">
        <w:rPr>
          <w:rFonts w:ascii="Times New Roman" w:eastAsiaTheme="minorHAnsi" w:hAnsi="Times New Roman" w:cs="Times New Roman"/>
        </w:rPr>
        <w:t>item</w:t>
      </w:r>
      <w:r w:rsidR="00AA0B57" w:rsidRPr="0091654D">
        <w:rPr>
          <w:rFonts w:ascii="Times New Roman" w:eastAsiaTheme="minorHAnsi" w:hAnsi="Times New Roman" w:cs="Times New Roman"/>
        </w:rPr>
        <w:t xml:space="preserve">s to user </w:t>
      </w:r>
      <m:oMath>
        <m:r>
          <w:rPr>
            <w:rFonts w:ascii="Cambria Math" w:eastAsiaTheme="minorHAnsi" w:hAnsi="Cambria Math" w:cs="Times New Roman"/>
          </w:rPr>
          <m:t>u</m:t>
        </m:r>
      </m:oMath>
      <w:r w:rsidR="00AA0B57" w:rsidRPr="0091654D">
        <w:rPr>
          <w:rFonts w:ascii="Times New Roman" w:eastAsiaTheme="minorHAnsi" w:hAnsi="Times New Roman" w:cs="Times New Roman"/>
        </w:rPr>
        <w:t>.</w:t>
      </w:r>
    </w:p>
    <w:p w14:paraId="2577F2AF" w14:textId="77777777" w:rsidR="00FE672A" w:rsidRPr="0091654D" w:rsidRDefault="00FE672A" w:rsidP="00A1528D">
      <w:pPr>
        <w:autoSpaceDE w:val="0"/>
        <w:autoSpaceDN w:val="0"/>
        <w:adjustRightInd w:val="0"/>
        <w:rPr>
          <w:rFonts w:ascii="Times New Roman" w:eastAsiaTheme="minorHAnsi" w:hAnsi="Times New Roman" w:cs="Times New Roman"/>
        </w:rPr>
      </w:pPr>
    </w:p>
    <w:p w14:paraId="05A5F540" w14:textId="77777777" w:rsidR="00A1528D" w:rsidRPr="0091654D" w:rsidRDefault="00132EC9" w:rsidP="00A1528D">
      <w:pPr>
        <w:autoSpaceDE w:val="0"/>
        <w:autoSpaceDN w:val="0"/>
        <w:adjustRightInd w:val="0"/>
        <w:rPr>
          <w:rFonts w:ascii="Times New Roman" w:eastAsiaTheme="minorHAnsi" w:hAnsi="Times New Roman" w:cs="Times New Roman"/>
          <w:b/>
          <w:bCs/>
        </w:rPr>
      </w:pPr>
      <w:proofErr w:type="gramStart"/>
      <w:r w:rsidRPr="0091654D">
        <w:rPr>
          <w:rFonts w:ascii="Times New Roman" w:eastAsiaTheme="minorHAnsi" w:hAnsi="Times New Roman" w:cs="Times New Roman"/>
          <w:b/>
          <w:bCs/>
        </w:rPr>
        <w:t>3.6  Model</w:t>
      </w:r>
      <w:proofErr w:type="gramEnd"/>
      <w:r w:rsidRPr="0091654D">
        <w:rPr>
          <w:rFonts w:ascii="Times New Roman" w:eastAsiaTheme="minorHAnsi" w:hAnsi="Times New Roman" w:cs="Times New Roman"/>
          <w:b/>
          <w:bCs/>
        </w:rPr>
        <w:t xml:space="preserve"> Training</w:t>
      </w:r>
    </w:p>
    <w:p w14:paraId="4ABE4B47" w14:textId="50CB56FF" w:rsidR="0080268E" w:rsidRPr="0091654D" w:rsidRDefault="00132EC9" w:rsidP="0080268E">
      <w:pPr>
        <w:autoSpaceDE w:val="0"/>
        <w:autoSpaceDN w:val="0"/>
        <w:adjustRightInd w:val="0"/>
        <w:rPr>
          <w:rFonts w:ascii="Times New Roman" w:eastAsiaTheme="minorHAnsi" w:hAnsi="Times New Roman" w:cs="Times New Roman"/>
        </w:rPr>
      </w:pPr>
      <w:r w:rsidRPr="0091654D">
        <w:rPr>
          <w:rFonts w:ascii="Times New Roman" w:eastAsiaTheme="minorHAnsi" w:hAnsi="Times New Roman" w:cs="Times New Roman"/>
        </w:rPr>
        <w:t>We use Bayesian personalized ranking objective [</w:t>
      </w:r>
      <w:r w:rsidR="007E3A7A" w:rsidRPr="0091654D">
        <w:rPr>
          <w:rFonts w:ascii="Times New Roman" w:eastAsiaTheme="minorHAnsi" w:hAnsi="Times New Roman" w:cs="Times New Roman"/>
        </w:rPr>
        <w:t>45</w:t>
      </w:r>
      <w:r w:rsidRPr="0091654D">
        <w:rPr>
          <w:rFonts w:ascii="Times New Roman" w:eastAsiaTheme="minorHAnsi" w:hAnsi="Times New Roman" w:cs="Times New Roman"/>
        </w:rPr>
        <w:t>] to optimize our model. The key idea of Bayesian personalized ranking optimization is to make the items that users are really interested in rank</w:t>
      </w:r>
      <w:r w:rsidR="0097036A" w:rsidRPr="0091654D">
        <w:rPr>
          <w:rFonts w:ascii="Times New Roman" w:eastAsiaTheme="minorHAnsi" w:hAnsi="Times New Roman" w:cs="Times New Roman"/>
        </w:rPr>
        <w:t>ing</w:t>
      </w:r>
      <w:r w:rsidRPr="0091654D">
        <w:rPr>
          <w:rFonts w:ascii="Times New Roman" w:eastAsiaTheme="minorHAnsi" w:hAnsi="Times New Roman" w:cs="Times New Roman"/>
        </w:rPr>
        <w:t xml:space="preserve"> ahead of the items that users are not interested, that is, the positive sample probability is greater than the negative sample probability. </w:t>
      </w:r>
      <w:del w:id="12" w:author="Yang, Fan [yangfan]" w:date="2022-07-19T15:26:00Z">
        <w:r w:rsidRPr="0091654D" w:rsidDel="0091654D">
          <w:rPr>
            <w:rFonts w:ascii="Times New Roman" w:eastAsiaTheme="minorHAnsi" w:hAnsi="Times New Roman" w:cs="Times New Roman"/>
          </w:rPr>
          <w:delText>So</w:delText>
        </w:r>
      </w:del>
      <w:ins w:id="13" w:author="Yang, Fan [yangfan]" w:date="2022-07-19T15:26:00Z">
        <w:r w:rsidR="0091654D" w:rsidRPr="0091654D">
          <w:rPr>
            <w:rFonts w:ascii="Times New Roman" w:eastAsiaTheme="minorHAnsi" w:hAnsi="Times New Roman" w:cs="Times New Roman"/>
          </w:rPr>
          <w:t>So,</w:t>
        </w:r>
      </w:ins>
      <w:r w:rsidRPr="0091654D">
        <w:rPr>
          <w:rFonts w:ascii="Times New Roman" w:eastAsiaTheme="minorHAnsi" w:hAnsi="Times New Roman" w:cs="Times New Roman"/>
        </w:rPr>
        <w:t xml:space="preserve"> we take a negative sample </w:t>
      </w:r>
      <m:oMath>
        <m:sSub>
          <m:sSubPr>
            <m:ctrlPr>
              <w:rPr>
                <w:rFonts w:ascii="Cambria Math" w:eastAsiaTheme="minorHAnsi" w:hAnsi="Cambria Math" w:cs="Times New Roman"/>
              </w:rPr>
            </m:ctrlPr>
          </m:sSubPr>
          <m:e>
            <m:r>
              <w:rPr>
                <w:rFonts w:ascii="Cambria Math" w:eastAsiaTheme="minorHAnsi" w:hAnsi="Cambria Math" w:cs="Times New Roman"/>
              </w:rPr>
              <m:t>i</m:t>
            </m:r>
          </m:e>
          <m:sub>
            <m:sSup>
              <m:sSupPr>
                <m:ctrlPr>
                  <w:rPr>
                    <w:rFonts w:ascii="Cambria Math" w:eastAsiaTheme="minorHAnsi" w:hAnsi="Cambria Math" w:cs="Times New Roman"/>
                  </w:rPr>
                </m:ctrlPr>
              </m:sSupPr>
              <m:e>
                <m:r>
                  <w:rPr>
                    <w:rFonts w:ascii="Cambria Math" w:eastAsiaTheme="minorHAnsi" w:hAnsi="Cambria Math" w:cs="Times New Roman"/>
                  </w:rPr>
                  <m:t>x</m:t>
                </m:r>
              </m:e>
              <m:sup>
                <m:r>
                  <m:rPr>
                    <m:sty m:val="p"/>
                  </m:rPr>
                  <w:rPr>
                    <w:rFonts w:ascii="Cambria Math" w:eastAsiaTheme="minorHAnsi" w:hAnsi="Cambria Math" w:cs="Times New Roman"/>
                  </w:rPr>
                  <m:t>'</m:t>
                </m:r>
              </m:sup>
            </m:sSup>
          </m:sub>
        </m:sSub>
      </m:oMath>
      <w:r w:rsidRPr="0091654D">
        <w:rPr>
          <w:rFonts w:ascii="Times New Roman" w:eastAsiaTheme="minorHAnsi" w:hAnsi="Times New Roman" w:cs="Times New Roman"/>
        </w:rPr>
        <w:t xml:space="preserve"> for each positive sample </w:t>
      </w:r>
      <m:oMath>
        <m:d>
          <m:dPr>
            <m:ctrlPr>
              <w:rPr>
                <w:rFonts w:ascii="Cambria Math" w:eastAsiaTheme="minorHAnsi" w:hAnsi="Cambria Math" w:cs="Times New Roman"/>
              </w:rPr>
            </m:ctrlPr>
          </m:dPr>
          <m:e>
            <m:r>
              <w:rPr>
                <w:rFonts w:ascii="Cambria Math" w:eastAsiaTheme="minorHAnsi" w:hAnsi="Cambria Math" w:cs="Times New Roman"/>
              </w:rPr>
              <m:t>u</m:t>
            </m:r>
            <m:r>
              <m:rPr>
                <m:sty m:val="p"/>
              </m:rPr>
              <w:rPr>
                <w:rFonts w:ascii="Cambria Math" w:eastAsiaTheme="minorHAnsi" w:hAnsi="Cambria Math" w:cs="Times New Roman"/>
              </w:rPr>
              <m:t>,</m:t>
            </m:r>
            <m:sSub>
              <m:sSubPr>
                <m:ctrlPr>
                  <w:rPr>
                    <w:rFonts w:ascii="Cambria Math" w:eastAsiaTheme="minorHAnsi" w:hAnsi="Cambria Math" w:cs="Times New Roman"/>
                  </w:rPr>
                </m:ctrlPr>
              </m:sSubPr>
              <m:e>
                <m:r>
                  <w:rPr>
                    <w:rFonts w:ascii="Cambria Math" w:eastAsiaTheme="minorHAnsi" w:hAnsi="Cambria Math" w:cs="Times New Roman"/>
                  </w:rPr>
                  <m:t>i</m:t>
                </m:r>
              </m:e>
              <m:sub>
                <m:r>
                  <w:rPr>
                    <w:rFonts w:ascii="Cambria Math" w:eastAsiaTheme="minorHAnsi" w:hAnsi="Cambria Math" w:cs="Times New Roman"/>
                  </w:rPr>
                  <m:t>x</m:t>
                </m:r>
              </m:sub>
            </m:sSub>
          </m:e>
        </m:d>
        <m:r>
          <m:rPr>
            <m:sty m:val="p"/>
          </m:rPr>
          <w:rPr>
            <w:rFonts w:ascii="Cambria Math" w:eastAsiaTheme="minorHAnsi" w:hAnsi="Cambria Math" w:cs="Times New Roman"/>
          </w:rPr>
          <m:t>∈</m:t>
        </m:r>
        <m:sSubSup>
          <m:sSubSupPr>
            <m:ctrlPr>
              <w:rPr>
                <w:rFonts w:ascii="Cambria Math" w:eastAsiaTheme="minorHAnsi" w:hAnsi="Cambria Math" w:cs="Times New Roman"/>
              </w:rPr>
            </m:ctrlPr>
          </m:sSubSupPr>
          <m:e>
            <m:r>
              <w:rPr>
                <w:rFonts w:ascii="Cambria Math" w:eastAsiaTheme="minorHAnsi" w:hAnsi="Cambria Math" w:cs="Times New Roman"/>
              </w:rPr>
              <m:t>D</m:t>
            </m:r>
          </m:e>
          <m:sub>
            <m:r>
              <w:rPr>
                <w:rFonts w:ascii="Cambria Math" w:eastAsiaTheme="minorHAnsi" w:hAnsi="Cambria Math" w:cs="Times New Roman"/>
              </w:rPr>
              <m:t>train</m:t>
            </m:r>
          </m:sub>
          <m:sup>
            <m:r>
              <m:rPr>
                <m:sty m:val="p"/>
              </m:rPr>
              <w:rPr>
                <w:rFonts w:ascii="Cambria Math" w:eastAsiaTheme="minorHAnsi" w:hAnsi="Cambria Math" w:cs="Times New Roman"/>
              </w:rPr>
              <m:t>+</m:t>
            </m:r>
          </m:sup>
        </m:sSubSup>
      </m:oMath>
      <w:r w:rsidRPr="0091654D">
        <w:rPr>
          <w:rFonts w:ascii="Times New Roman" w:eastAsiaTheme="minorHAnsi" w:hAnsi="Times New Roman" w:cs="Times New Roman"/>
        </w:rPr>
        <w:t xml:space="preserve">. When optimizing node embedding in </w:t>
      </w:r>
      <w:r w:rsidR="005E625A" w:rsidRPr="0091654D">
        <w:rPr>
          <w:rFonts w:ascii="Times New Roman" w:eastAsiaTheme="minorHAnsi" w:hAnsi="Times New Roman" w:cs="Times New Roman"/>
        </w:rPr>
        <w:t xml:space="preserve">a </w:t>
      </w:r>
      <w:r w:rsidRPr="0091654D">
        <w:rPr>
          <w:rFonts w:ascii="Times New Roman" w:eastAsiaTheme="minorHAnsi" w:hAnsi="Times New Roman" w:cs="Times New Roman"/>
        </w:rPr>
        <w:t xml:space="preserve">relation semantic space, for the observable triple </w:t>
      </w:r>
      <m:oMath>
        <m:d>
          <m:dPr>
            <m:begChr m:val="〈"/>
            <m:endChr m:val="〉"/>
            <m:ctrlPr>
              <w:rPr>
                <w:rFonts w:ascii="Cambria Math" w:eastAsiaTheme="minorHAnsi" w:hAnsi="Cambria Math" w:cs="Times New Roman"/>
              </w:rPr>
            </m:ctrlPr>
          </m:dPr>
          <m:e>
            <m:r>
              <w:rPr>
                <w:rFonts w:ascii="Cambria Math" w:eastAsiaTheme="minorHAnsi" w:hAnsi="Cambria Math" w:cs="Times New Roman"/>
              </w:rPr>
              <m:t>u</m:t>
            </m:r>
            <m:r>
              <m:rPr>
                <m:sty m:val="p"/>
              </m:rPr>
              <w:rPr>
                <w:rFonts w:ascii="Cambria Math" w:eastAsiaTheme="minorHAnsi" w:hAnsi="Cambria Math" w:cs="Times New Roman"/>
              </w:rPr>
              <m:t>,</m:t>
            </m:r>
            <m:r>
              <w:rPr>
                <w:rFonts w:ascii="Cambria Math" w:eastAsiaTheme="minorHAnsi" w:hAnsi="Cambria Math" w:cs="Times New Roman"/>
              </w:rPr>
              <m:t>r</m:t>
            </m:r>
            <m:r>
              <m:rPr>
                <m:sty m:val="p"/>
              </m:rPr>
              <w:rPr>
                <w:rFonts w:ascii="Cambria Math" w:eastAsiaTheme="minorHAnsi" w:hAnsi="Cambria Math" w:cs="Times New Roman"/>
              </w:rPr>
              <m:t>,</m:t>
            </m:r>
            <m:r>
              <w:rPr>
                <w:rFonts w:ascii="Cambria Math" w:eastAsiaTheme="minorHAnsi" w:hAnsi="Cambria Math" w:cs="Times New Roman"/>
              </w:rPr>
              <m:t>i</m:t>
            </m:r>
          </m:e>
        </m:d>
        <m:r>
          <m:rPr>
            <m:sty m:val="p"/>
          </m:rPr>
          <w:rPr>
            <w:rFonts w:ascii="Cambria Math" w:eastAsiaTheme="minorHAnsi" w:hAnsi="Cambria Math" w:cs="Times New Roman"/>
          </w:rPr>
          <m:t>∈</m:t>
        </m:r>
        <m:r>
          <w:rPr>
            <w:rFonts w:ascii="Cambria Math" w:eastAsiaTheme="minorHAnsi" w:hAnsi="Cambria Math" w:cs="Times New Roman"/>
          </w:rPr>
          <m:t>P</m:t>
        </m:r>
        <m:r>
          <m:rPr>
            <m:sty m:val="p"/>
          </m:rPr>
          <w:rPr>
            <w:rFonts w:ascii="Cambria Math" w:eastAsiaTheme="minorHAnsi" w:hAnsi="Cambria Math" w:cs="Times New Roman"/>
          </w:rPr>
          <m:t>\</m:t>
        </m:r>
        <m:sSubSup>
          <m:sSubSupPr>
            <m:ctrlPr>
              <w:rPr>
                <w:rFonts w:ascii="Cambria Math" w:eastAsiaTheme="minorHAnsi" w:hAnsi="Cambria Math" w:cs="Times New Roman"/>
              </w:rPr>
            </m:ctrlPr>
          </m:sSubSupPr>
          <m:e>
            <m:r>
              <w:rPr>
                <w:rFonts w:ascii="Cambria Math" w:eastAsiaTheme="minorHAnsi" w:hAnsi="Cambria Math" w:cs="Times New Roman"/>
              </w:rPr>
              <m:t>D</m:t>
            </m:r>
          </m:e>
          <m:sub>
            <m:r>
              <w:rPr>
                <w:rFonts w:ascii="Cambria Math" w:eastAsiaTheme="minorHAnsi" w:hAnsi="Cambria Math" w:cs="Times New Roman"/>
              </w:rPr>
              <m:t>test</m:t>
            </m:r>
          </m:sub>
          <m:sup>
            <m:r>
              <m:rPr>
                <m:sty m:val="p"/>
              </m:rPr>
              <w:rPr>
                <w:rFonts w:ascii="Cambria Math" w:eastAsiaTheme="minorHAnsi" w:hAnsi="Cambria Math" w:cs="Times New Roman"/>
              </w:rPr>
              <m:t>+</m:t>
            </m:r>
          </m:sup>
        </m:sSubSup>
      </m:oMath>
      <w:r w:rsidRPr="0091654D">
        <w:rPr>
          <w:rFonts w:ascii="Times New Roman" w:eastAsiaTheme="minorHAnsi" w:hAnsi="Times New Roman" w:cs="Times New Roman"/>
        </w:rPr>
        <w:t xml:space="preserve">, we take a negative sample </w:t>
      </w:r>
      <m:oMath>
        <m:sSup>
          <m:sSupPr>
            <m:ctrlPr>
              <w:rPr>
                <w:rFonts w:ascii="Cambria Math" w:eastAsiaTheme="minorHAnsi" w:hAnsi="Cambria Math" w:cs="Times New Roman"/>
              </w:rPr>
            </m:ctrlPr>
          </m:sSupPr>
          <m:e>
            <m:r>
              <w:rPr>
                <w:rFonts w:ascii="Cambria Math" w:eastAsiaTheme="minorHAnsi" w:hAnsi="Cambria Math" w:cs="Times New Roman"/>
              </w:rPr>
              <m:t>i</m:t>
            </m:r>
          </m:e>
          <m:sup>
            <m:r>
              <m:rPr>
                <m:sty m:val="p"/>
              </m:rPr>
              <w:rPr>
                <w:rFonts w:ascii="Cambria Math" w:eastAsiaTheme="minorHAnsi" w:hAnsi="Cambria Math" w:cs="Times New Roman"/>
              </w:rPr>
              <m:t>'</m:t>
            </m:r>
          </m:sup>
        </m:sSup>
      </m:oMath>
      <w:r w:rsidR="00F85326" w:rsidRPr="0091654D">
        <w:rPr>
          <w:rFonts w:ascii="Times New Roman" w:eastAsiaTheme="minorHAnsi" w:hAnsi="Times New Roman" w:cs="Times New Roman"/>
        </w:rPr>
        <w:t xml:space="preserve">, </w:t>
      </w:r>
      <w:r w:rsidRPr="0091654D">
        <w:rPr>
          <w:rFonts w:ascii="Times New Roman" w:eastAsiaTheme="minorHAnsi" w:hAnsi="Times New Roman" w:cs="Times New Roman"/>
        </w:rPr>
        <w:t xml:space="preserve">indicating no </w:t>
      </w:r>
      <w:r w:rsidR="00F85326" w:rsidRPr="0091654D">
        <w:rPr>
          <w:rFonts w:ascii="Times New Roman" w:eastAsiaTheme="minorHAnsi" w:hAnsi="Times New Roman" w:cs="Times New Roman"/>
        </w:rPr>
        <w:t xml:space="preserve">relation </w:t>
      </w:r>
      <m:oMath>
        <m:r>
          <w:rPr>
            <w:rFonts w:ascii="Cambria Math" w:eastAsiaTheme="minorHAnsi" w:hAnsi="Cambria Math" w:cs="Times New Roman"/>
          </w:rPr>
          <m:t>r</m:t>
        </m:r>
      </m:oMath>
      <w:r w:rsidR="00F85326" w:rsidRPr="0091654D">
        <w:rPr>
          <w:rFonts w:ascii="Times New Roman" w:eastAsiaTheme="minorHAnsi" w:hAnsi="Times New Roman" w:cs="Times New Roman"/>
        </w:rPr>
        <w:t xml:space="preserve"> </w:t>
      </w:r>
      <w:r w:rsidRPr="0091654D">
        <w:rPr>
          <w:rFonts w:ascii="Times New Roman" w:eastAsiaTheme="minorHAnsi" w:hAnsi="Times New Roman" w:cs="Times New Roman"/>
        </w:rPr>
        <w:t xml:space="preserve">between </w:t>
      </w:r>
      <m:oMath>
        <m:sSup>
          <m:sSupPr>
            <m:ctrlPr>
              <w:rPr>
                <w:rFonts w:ascii="Cambria Math" w:eastAsiaTheme="minorHAnsi" w:hAnsi="Cambria Math" w:cs="Times New Roman"/>
              </w:rPr>
            </m:ctrlPr>
          </m:sSupPr>
          <m:e>
            <m:r>
              <w:rPr>
                <w:rFonts w:ascii="Cambria Math" w:eastAsiaTheme="minorHAnsi" w:hAnsi="Cambria Math" w:cs="Times New Roman"/>
              </w:rPr>
              <m:t>i</m:t>
            </m:r>
          </m:e>
          <m:sup>
            <m:r>
              <m:rPr>
                <m:sty m:val="p"/>
              </m:rPr>
              <w:rPr>
                <w:rFonts w:ascii="Cambria Math" w:eastAsiaTheme="minorHAnsi" w:hAnsi="Cambria Math" w:cs="Times New Roman"/>
              </w:rPr>
              <m:t>'</m:t>
            </m:r>
          </m:sup>
        </m:sSup>
      </m:oMath>
      <w:r w:rsidRPr="0091654D">
        <w:rPr>
          <w:rFonts w:ascii="Times New Roman" w:eastAsiaTheme="minorHAnsi" w:hAnsi="Times New Roman" w:cs="Times New Roman"/>
        </w:rPr>
        <w:t xml:space="preserve"> and </w:t>
      </w:r>
      <m:oMath>
        <m:r>
          <w:rPr>
            <w:rFonts w:ascii="Cambria Math" w:eastAsiaTheme="minorHAnsi" w:hAnsi="Cambria Math" w:cs="Times New Roman"/>
          </w:rPr>
          <m:t>u</m:t>
        </m:r>
      </m:oMath>
      <w:r w:rsidRPr="0091654D">
        <w:rPr>
          <w:rFonts w:ascii="Times New Roman" w:eastAsiaTheme="minorHAnsi" w:hAnsi="Times New Roman" w:cs="Times New Roman"/>
        </w:rPr>
        <w:t xml:space="preserve">. We </w:t>
      </w:r>
      <w:r w:rsidR="00F85326" w:rsidRPr="0091654D">
        <w:rPr>
          <w:rFonts w:ascii="Times New Roman" w:eastAsiaTheme="minorHAnsi" w:hAnsi="Times New Roman" w:cs="Times New Roman"/>
        </w:rPr>
        <w:t>hope that</w:t>
      </w:r>
      <w:r w:rsidRPr="0091654D">
        <w:rPr>
          <w:rFonts w:ascii="Times New Roman" w:eastAsiaTheme="minorHAnsi" w:hAnsi="Times New Roman" w:cs="Times New Roman"/>
        </w:rPr>
        <w:t xml:space="preserve"> </w:t>
      </w:r>
      <m:oMath>
        <m:r>
          <w:rPr>
            <w:rFonts w:ascii="Cambria Math" w:eastAsiaTheme="minorHAnsi" w:hAnsi="Cambria Math" w:cs="Times New Roman"/>
          </w:rPr>
          <m:t>u</m:t>
        </m:r>
      </m:oMath>
      <w:r w:rsidRPr="0091654D">
        <w:rPr>
          <w:rFonts w:ascii="Times New Roman" w:eastAsiaTheme="minorHAnsi" w:hAnsi="Times New Roman" w:cs="Times New Roman"/>
        </w:rPr>
        <w:t xml:space="preserve"> </w:t>
      </w:r>
      <w:r w:rsidR="00F85326" w:rsidRPr="0091654D">
        <w:rPr>
          <w:rFonts w:ascii="Times New Roman" w:eastAsiaTheme="minorHAnsi" w:hAnsi="Times New Roman" w:cs="Times New Roman"/>
        </w:rPr>
        <w:t>is</w:t>
      </w:r>
      <w:r w:rsidRPr="0091654D">
        <w:rPr>
          <w:rFonts w:ascii="Times New Roman" w:eastAsiaTheme="minorHAnsi" w:hAnsi="Times New Roman" w:cs="Times New Roman"/>
        </w:rPr>
        <w:t xml:space="preserve"> closer to positive sample </w:t>
      </w:r>
      <m:oMath>
        <m:r>
          <w:rPr>
            <w:rFonts w:ascii="Cambria Math" w:eastAsiaTheme="minorHAnsi" w:hAnsi="Cambria Math" w:cs="Times New Roman"/>
          </w:rPr>
          <m:t>i</m:t>
        </m:r>
      </m:oMath>
      <w:r w:rsidRPr="0091654D">
        <w:rPr>
          <w:rFonts w:ascii="Times New Roman" w:eastAsiaTheme="minorHAnsi" w:hAnsi="Times New Roman" w:cs="Times New Roman"/>
        </w:rPr>
        <w:t xml:space="preserve"> and farther away from negative sample </w:t>
      </w:r>
      <m:oMath>
        <m:sSup>
          <m:sSupPr>
            <m:ctrlPr>
              <w:rPr>
                <w:rFonts w:ascii="Cambria Math" w:eastAsiaTheme="minorHAnsi" w:hAnsi="Cambria Math" w:cs="Times New Roman"/>
              </w:rPr>
            </m:ctrlPr>
          </m:sSupPr>
          <m:e>
            <m:r>
              <w:rPr>
                <w:rFonts w:ascii="Cambria Math" w:eastAsiaTheme="minorHAnsi" w:hAnsi="Cambria Math" w:cs="Times New Roman"/>
              </w:rPr>
              <m:t>i</m:t>
            </m:r>
          </m:e>
          <m:sup>
            <m:r>
              <m:rPr>
                <m:sty m:val="p"/>
              </m:rPr>
              <w:rPr>
                <w:rFonts w:ascii="Cambria Math" w:eastAsiaTheme="minorHAnsi" w:hAnsi="Cambria Math" w:cs="Times New Roman"/>
              </w:rPr>
              <m:t>'</m:t>
            </m:r>
          </m:sup>
        </m:sSup>
      </m:oMath>
      <w:r w:rsidRPr="0091654D">
        <w:rPr>
          <w:rFonts w:ascii="Times New Roman" w:eastAsiaTheme="minorHAnsi" w:hAnsi="Times New Roman" w:cs="Times New Roman"/>
        </w:rPr>
        <w:t>. Our optimization objectives are:</w:t>
      </w:r>
    </w:p>
    <w:p w14:paraId="1ED51EBA" w14:textId="77777777" w:rsidR="0080268E" w:rsidRPr="0091654D" w:rsidRDefault="00132EC9" w:rsidP="003C5916">
      <w:pPr>
        <w:autoSpaceDE w:val="0"/>
        <w:autoSpaceDN w:val="0"/>
        <w:adjustRightInd w:val="0"/>
        <w:jc w:val="right"/>
        <w:rPr>
          <w:rFonts w:ascii="Times New Roman" w:eastAsiaTheme="minorHAnsi" w:hAnsi="Times New Roman" w:cs="Times New Roman"/>
        </w:rPr>
      </w:pPr>
      <m:oMath>
        <m:r>
          <m:rPr>
            <m:scr m:val="script"/>
            <m:sty m:val="p"/>
          </m:rPr>
          <w:rPr>
            <w:rFonts w:ascii="Cambria Math" w:eastAsiaTheme="minorHAnsi" w:hAnsi="Cambria Math" w:cs="Times New Roman"/>
          </w:rPr>
          <m:t>L=</m:t>
        </m:r>
        <m:r>
          <w:rPr>
            <w:rFonts w:ascii="Cambria Math" w:eastAsiaTheme="minorHAnsi" w:hAnsi="Cambria Math" w:cs="Times New Roman"/>
          </w:rPr>
          <m:t>argmin</m:t>
        </m:r>
        <m:r>
          <m:rPr>
            <m:sty m:val="p"/>
          </m:rPr>
          <w:rPr>
            <w:rFonts w:ascii="Cambria Math" w:eastAsiaTheme="minorHAnsi" w:hAnsi="Cambria Math" w:cs="Times New Roman"/>
          </w:rPr>
          <m:t>-</m:t>
        </m:r>
        <m:nary>
          <m:naryPr>
            <m:chr m:val="∑"/>
            <m:limLoc m:val="undOvr"/>
            <m:supHide m:val="1"/>
            <m:ctrlPr>
              <w:rPr>
                <w:rFonts w:ascii="Cambria Math" w:eastAsiaTheme="minorHAnsi" w:hAnsi="Cambria Math" w:cs="Times New Roman"/>
              </w:rPr>
            </m:ctrlPr>
          </m:naryPr>
          <m:sub>
            <m:d>
              <m:dPr>
                <m:ctrlPr>
                  <w:rPr>
                    <w:rFonts w:ascii="Cambria Math" w:eastAsiaTheme="minorHAnsi" w:hAnsi="Cambria Math" w:cs="Times New Roman"/>
                  </w:rPr>
                </m:ctrlPr>
              </m:dPr>
              <m:e>
                <m:r>
                  <w:rPr>
                    <w:rFonts w:ascii="Cambria Math" w:eastAsiaTheme="minorHAnsi" w:hAnsi="Cambria Math" w:cs="Times New Roman"/>
                  </w:rPr>
                  <m:t>u</m:t>
                </m:r>
                <m:r>
                  <m:rPr>
                    <m:sty m:val="p"/>
                  </m:rPr>
                  <w:rPr>
                    <w:rFonts w:ascii="Cambria Math" w:eastAsiaTheme="minorHAnsi" w:hAnsi="Cambria Math" w:cs="Times New Roman"/>
                  </w:rPr>
                  <m:t>,</m:t>
                </m:r>
                <m:sSub>
                  <m:sSubPr>
                    <m:ctrlPr>
                      <w:rPr>
                        <w:rFonts w:ascii="Cambria Math" w:eastAsiaTheme="minorHAnsi" w:hAnsi="Cambria Math" w:cs="Times New Roman"/>
                      </w:rPr>
                    </m:ctrlPr>
                  </m:sSubPr>
                  <m:e>
                    <m:r>
                      <w:rPr>
                        <w:rFonts w:ascii="Cambria Math" w:eastAsiaTheme="minorHAnsi" w:hAnsi="Cambria Math" w:cs="Times New Roman"/>
                      </w:rPr>
                      <m:t>i</m:t>
                    </m:r>
                  </m:e>
                  <m:sub>
                    <m:r>
                      <w:rPr>
                        <w:rFonts w:ascii="Cambria Math" w:eastAsiaTheme="minorHAnsi" w:hAnsi="Cambria Math" w:cs="Times New Roman"/>
                      </w:rPr>
                      <m:t>x</m:t>
                    </m:r>
                  </m:sub>
                </m:sSub>
              </m:e>
            </m:d>
            <m:r>
              <m:rPr>
                <m:sty m:val="p"/>
              </m:rPr>
              <w:rPr>
                <w:rFonts w:ascii="Cambria Math" w:eastAsiaTheme="minorHAnsi" w:hAnsi="Cambria Math" w:cs="Times New Roman"/>
              </w:rPr>
              <m:t>∈</m:t>
            </m:r>
            <m:sSubSup>
              <m:sSubSupPr>
                <m:ctrlPr>
                  <w:rPr>
                    <w:rFonts w:ascii="Cambria Math" w:eastAsiaTheme="minorHAnsi" w:hAnsi="Cambria Math" w:cs="Times New Roman"/>
                  </w:rPr>
                </m:ctrlPr>
              </m:sSubSupPr>
              <m:e>
                <m:r>
                  <w:rPr>
                    <w:rFonts w:ascii="Cambria Math" w:eastAsiaTheme="minorHAnsi" w:hAnsi="Cambria Math" w:cs="Times New Roman"/>
                  </w:rPr>
                  <m:t>D</m:t>
                </m:r>
              </m:e>
              <m:sub>
                <m:r>
                  <w:rPr>
                    <w:rFonts w:ascii="Cambria Math" w:eastAsiaTheme="minorHAnsi" w:hAnsi="Cambria Math" w:cs="Times New Roman"/>
                  </w:rPr>
                  <m:t>train</m:t>
                </m:r>
              </m:sub>
              <m:sup>
                <m:r>
                  <m:rPr>
                    <m:sty m:val="p"/>
                  </m:rPr>
                  <w:rPr>
                    <w:rFonts w:ascii="Cambria Math" w:eastAsiaTheme="minorHAnsi" w:hAnsi="Cambria Math" w:cs="Times New Roman"/>
                  </w:rPr>
                  <m:t>+</m:t>
                </m:r>
              </m:sup>
            </m:sSubSup>
            <m:r>
              <m:rPr>
                <m:sty m:val="p"/>
              </m:rPr>
              <w:rPr>
                <w:rFonts w:ascii="Cambria Math" w:eastAsiaTheme="minorHAnsi" w:hAnsi="Cambria Math" w:cs="Times New Roman"/>
              </w:rPr>
              <m:t>,</m:t>
            </m:r>
            <m:sSub>
              <m:sSubPr>
                <m:ctrlPr>
                  <w:rPr>
                    <w:rFonts w:ascii="Cambria Math" w:eastAsiaTheme="minorHAnsi" w:hAnsi="Cambria Math" w:cs="Times New Roman"/>
                  </w:rPr>
                </m:ctrlPr>
              </m:sSubPr>
              <m:e>
                <m:r>
                  <w:rPr>
                    <w:rFonts w:ascii="Cambria Math" w:eastAsiaTheme="minorHAnsi" w:hAnsi="Cambria Math" w:cs="Times New Roman"/>
                  </w:rPr>
                  <m:t>i</m:t>
                </m:r>
              </m:e>
              <m:sub>
                <m:sSup>
                  <m:sSupPr>
                    <m:ctrlPr>
                      <w:rPr>
                        <w:rFonts w:ascii="Cambria Math" w:eastAsiaTheme="minorHAnsi" w:hAnsi="Cambria Math" w:cs="Times New Roman"/>
                      </w:rPr>
                    </m:ctrlPr>
                  </m:sSupPr>
                  <m:e>
                    <m:r>
                      <w:rPr>
                        <w:rFonts w:ascii="Cambria Math" w:eastAsiaTheme="minorHAnsi" w:hAnsi="Cambria Math" w:cs="Times New Roman"/>
                      </w:rPr>
                      <m:t>x</m:t>
                    </m:r>
                  </m:e>
                  <m:sup>
                    <m:r>
                      <m:rPr>
                        <m:sty m:val="p"/>
                      </m:rPr>
                      <w:rPr>
                        <w:rFonts w:ascii="Cambria Math" w:eastAsiaTheme="minorHAnsi" w:hAnsi="Cambria Math" w:cs="Times New Roman"/>
                      </w:rPr>
                      <m:t>'</m:t>
                    </m:r>
                  </m:sup>
                </m:sSup>
              </m:sub>
            </m:sSub>
          </m:sub>
          <m:sup/>
          <m:e>
            <m:func>
              <m:funcPr>
                <m:ctrlPr>
                  <w:rPr>
                    <w:rFonts w:ascii="Cambria Math" w:eastAsiaTheme="minorHAnsi" w:hAnsi="Cambria Math" w:cs="Times New Roman"/>
                  </w:rPr>
                </m:ctrlPr>
              </m:funcPr>
              <m:fName>
                <m:r>
                  <m:rPr>
                    <m:sty m:val="p"/>
                  </m:rPr>
                  <w:rPr>
                    <w:rFonts w:ascii="Cambria Math" w:eastAsiaTheme="minorHAnsi" w:hAnsi="Cambria Math" w:cs="Times New Roman"/>
                  </w:rPr>
                  <m:t>ln</m:t>
                </m:r>
              </m:fName>
              <m:e>
                <m:r>
                  <w:rPr>
                    <w:rFonts w:ascii="Cambria Math" w:eastAsiaTheme="minorHAnsi" w:hAnsi="Cambria Math" w:cs="Times New Roman"/>
                  </w:rPr>
                  <m:t>σ</m:t>
                </m:r>
                <m:d>
                  <m:dPr>
                    <m:ctrlPr>
                      <w:rPr>
                        <w:rFonts w:ascii="Cambria Math" w:eastAsiaTheme="minorHAnsi" w:hAnsi="Cambria Math" w:cs="Times New Roman"/>
                      </w:rPr>
                    </m:ctrlPr>
                  </m:dPr>
                  <m:e>
                    <m:sSub>
                      <m:sSubPr>
                        <m:ctrlPr>
                          <w:rPr>
                            <w:rFonts w:ascii="Cambria Math" w:eastAsiaTheme="minorHAnsi" w:hAnsi="Cambria Math" w:cs="Times New Roman"/>
                          </w:rPr>
                        </m:ctrlPr>
                      </m:sSubPr>
                      <m:e>
                        <m:r>
                          <w:rPr>
                            <w:rFonts w:ascii="Cambria Math" w:eastAsiaTheme="minorHAnsi" w:hAnsi="Cambria Math" w:cs="Times New Roman"/>
                          </w:rPr>
                          <m:t>s</m:t>
                        </m:r>
                      </m:e>
                      <m:sub>
                        <m:r>
                          <w:rPr>
                            <w:rFonts w:ascii="Cambria Math" w:eastAsiaTheme="minorHAnsi" w:hAnsi="Cambria Math" w:cs="Times New Roman"/>
                          </w:rPr>
                          <m:t>u</m:t>
                        </m:r>
                        <m:sSub>
                          <m:sSubPr>
                            <m:ctrlPr>
                              <w:rPr>
                                <w:rFonts w:ascii="Cambria Math" w:eastAsiaTheme="minorHAnsi" w:hAnsi="Cambria Math" w:cs="Times New Roman"/>
                              </w:rPr>
                            </m:ctrlPr>
                          </m:sSubPr>
                          <m:e>
                            <m:r>
                              <w:rPr>
                                <w:rFonts w:ascii="Cambria Math" w:eastAsiaTheme="minorHAnsi" w:hAnsi="Cambria Math" w:cs="Times New Roman"/>
                              </w:rPr>
                              <m:t>i</m:t>
                            </m:r>
                          </m:e>
                          <m:sub>
                            <m:r>
                              <w:rPr>
                                <w:rFonts w:ascii="Cambria Math" w:eastAsiaTheme="minorHAnsi" w:hAnsi="Cambria Math" w:cs="Times New Roman"/>
                              </w:rPr>
                              <m:t>x</m:t>
                            </m:r>
                          </m:sub>
                        </m:sSub>
                      </m:sub>
                    </m:sSub>
                    <m:r>
                      <m:rPr>
                        <m:sty m:val="p"/>
                      </m:rPr>
                      <w:rPr>
                        <w:rFonts w:ascii="Cambria Math" w:eastAsiaTheme="minorHAnsi" w:hAnsi="Cambria Math" w:cs="Times New Roman"/>
                      </w:rPr>
                      <m:t>-</m:t>
                    </m:r>
                    <m:sSub>
                      <m:sSubPr>
                        <m:ctrlPr>
                          <w:rPr>
                            <w:rFonts w:ascii="Cambria Math" w:eastAsiaTheme="minorHAnsi" w:hAnsi="Cambria Math" w:cs="Times New Roman"/>
                          </w:rPr>
                        </m:ctrlPr>
                      </m:sSubPr>
                      <m:e>
                        <m:r>
                          <w:rPr>
                            <w:rFonts w:ascii="Cambria Math" w:eastAsiaTheme="minorHAnsi" w:hAnsi="Cambria Math" w:cs="Times New Roman"/>
                          </w:rPr>
                          <m:t>s</m:t>
                        </m:r>
                      </m:e>
                      <m:sub>
                        <m:r>
                          <w:rPr>
                            <w:rFonts w:ascii="Cambria Math" w:eastAsiaTheme="minorHAnsi" w:hAnsi="Cambria Math" w:cs="Times New Roman"/>
                          </w:rPr>
                          <m:t>u</m:t>
                        </m:r>
                        <m:sSub>
                          <m:sSubPr>
                            <m:ctrlPr>
                              <w:rPr>
                                <w:rFonts w:ascii="Cambria Math" w:eastAsiaTheme="minorHAnsi" w:hAnsi="Cambria Math" w:cs="Times New Roman"/>
                              </w:rPr>
                            </m:ctrlPr>
                          </m:sSubPr>
                          <m:e>
                            <m:r>
                              <w:rPr>
                                <w:rFonts w:ascii="Cambria Math" w:eastAsiaTheme="minorHAnsi" w:hAnsi="Cambria Math" w:cs="Times New Roman"/>
                              </w:rPr>
                              <m:t>i</m:t>
                            </m:r>
                          </m:e>
                          <m:sub>
                            <m:sSup>
                              <m:sSupPr>
                                <m:ctrlPr>
                                  <w:rPr>
                                    <w:rFonts w:ascii="Cambria Math" w:eastAsiaTheme="minorHAnsi" w:hAnsi="Cambria Math" w:cs="Times New Roman"/>
                                  </w:rPr>
                                </m:ctrlPr>
                              </m:sSupPr>
                              <m:e>
                                <m:r>
                                  <w:rPr>
                                    <w:rFonts w:ascii="Cambria Math" w:eastAsiaTheme="minorHAnsi" w:hAnsi="Cambria Math" w:cs="Times New Roman"/>
                                  </w:rPr>
                                  <m:t>x</m:t>
                                </m:r>
                              </m:e>
                              <m:sup>
                                <m:r>
                                  <m:rPr>
                                    <m:sty m:val="p"/>
                                  </m:rPr>
                                  <w:rPr>
                                    <w:rFonts w:ascii="Cambria Math" w:eastAsiaTheme="minorHAnsi" w:hAnsi="Cambria Math" w:cs="Times New Roman"/>
                                  </w:rPr>
                                  <m:t>'</m:t>
                                </m:r>
                              </m:sup>
                            </m:sSup>
                          </m:sub>
                        </m:sSub>
                      </m:sub>
                    </m:sSub>
                  </m:e>
                </m:d>
              </m:e>
            </m:func>
          </m:e>
        </m:nary>
        <m:r>
          <m:rPr>
            <m:sty m:val="p"/>
          </m:rPr>
          <w:rPr>
            <w:rFonts w:ascii="Cambria Math" w:eastAsiaTheme="minorHAnsi" w:hAnsi="Cambria Math" w:cs="Times New Roman"/>
          </w:rPr>
          <m:t>-</m:t>
        </m:r>
        <m:nary>
          <m:naryPr>
            <m:chr m:val="∑"/>
            <m:limLoc m:val="undOvr"/>
            <m:supHide m:val="1"/>
            <m:ctrlPr>
              <w:rPr>
                <w:rFonts w:ascii="Cambria Math" w:eastAsiaTheme="minorHAnsi" w:hAnsi="Cambria Math" w:cs="Times New Roman"/>
              </w:rPr>
            </m:ctrlPr>
          </m:naryPr>
          <m:sub>
            <m:d>
              <m:dPr>
                <m:begChr m:val="〈"/>
                <m:endChr m:val="〉"/>
                <m:ctrlPr>
                  <w:rPr>
                    <w:rFonts w:ascii="Cambria Math" w:eastAsiaTheme="minorHAnsi" w:hAnsi="Cambria Math" w:cs="Times New Roman"/>
                  </w:rPr>
                </m:ctrlPr>
              </m:dPr>
              <m:e>
                <m:r>
                  <w:rPr>
                    <w:rFonts w:ascii="Cambria Math" w:eastAsiaTheme="minorHAnsi" w:hAnsi="Cambria Math" w:cs="Times New Roman"/>
                  </w:rPr>
                  <m:t>u</m:t>
                </m:r>
                <m:r>
                  <m:rPr>
                    <m:sty m:val="p"/>
                  </m:rPr>
                  <w:rPr>
                    <w:rFonts w:ascii="Cambria Math" w:eastAsiaTheme="minorHAnsi" w:hAnsi="Cambria Math" w:cs="Times New Roman"/>
                  </w:rPr>
                  <m:t>,</m:t>
                </m:r>
                <m:r>
                  <w:rPr>
                    <w:rFonts w:ascii="Cambria Math" w:eastAsiaTheme="minorHAnsi" w:hAnsi="Cambria Math" w:cs="Times New Roman"/>
                  </w:rPr>
                  <m:t>r</m:t>
                </m:r>
                <m:r>
                  <m:rPr>
                    <m:sty m:val="p"/>
                  </m:rPr>
                  <w:rPr>
                    <w:rFonts w:ascii="Cambria Math" w:eastAsiaTheme="minorHAnsi" w:hAnsi="Cambria Math" w:cs="Times New Roman"/>
                  </w:rPr>
                  <m:t>,</m:t>
                </m:r>
                <m:r>
                  <w:rPr>
                    <w:rFonts w:ascii="Cambria Math" w:eastAsiaTheme="minorHAnsi" w:hAnsi="Cambria Math" w:cs="Times New Roman"/>
                  </w:rPr>
                  <m:t>i</m:t>
                </m:r>
              </m:e>
            </m:d>
            <m:r>
              <m:rPr>
                <m:sty m:val="p"/>
              </m:rPr>
              <w:rPr>
                <w:rFonts w:ascii="Cambria Math" w:eastAsiaTheme="minorHAnsi" w:hAnsi="Cambria Math" w:cs="Times New Roman"/>
              </w:rPr>
              <m:t>∈</m:t>
            </m:r>
            <m:r>
              <w:rPr>
                <w:rFonts w:ascii="Cambria Math" w:eastAsiaTheme="minorHAnsi" w:hAnsi="Cambria Math" w:cs="Times New Roman"/>
              </w:rPr>
              <m:t>P</m:t>
            </m:r>
            <m:r>
              <m:rPr>
                <m:sty m:val="p"/>
              </m:rPr>
              <w:rPr>
                <w:rFonts w:ascii="Cambria Math" w:eastAsiaTheme="minorHAnsi" w:hAnsi="Cambria Math" w:cs="Times New Roman"/>
              </w:rPr>
              <m:t>\</m:t>
            </m:r>
            <m:sSubSup>
              <m:sSubSupPr>
                <m:ctrlPr>
                  <w:rPr>
                    <w:rFonts w:ascii="Cambria Math" w:eastAsiaTheme="minorHAnsi" w:hAnsi="Cambria Math" w:cs="Times New Roman"/>
                  </w:rPr>
                </m:ctrlPr>
              </m:sSubSupPr>
              <m:e>
                <m:r>
                  <w:rPr>
                    <w:rFonts w:ascii="Cambria Math" w:eastAsiaTheme="minorHAnsi" w:hAnsi="Cambria Math" w:cs="Times New Roman"/>
                  </w:rPr>
                  <m:t>D</m:t>
                </m:r>
              </m:e>
              <m:sub>
                <m:r>
                  <w:rPr>
                    <w:rFonts w:ascii="Cambria Math" w:eastAsiaTheme="minorHAnsi" w:hAnsi="Cambria Math" w:cs="Times New Roman"/>
                  </w:rPr>
                  <m:t>test</m:t>
                </m:r>
              </m:sub>
              <m:sup>
                <m:r>
                  <m:rPr>
                    <m:sty m:val="p"/>
                  </m:rPr>
                  <w:rPr>
                    <w:rFonts w:ascii="Cambria Math" w:eastAsiaTheme="minorHAnsi" w:hAnsi="Cambria Math" w:cs="Times New Roman"/>
                  </w:rPr>
                  <m:t>+</m:t>
                </m:r>
              </m:sup>
            </m:sSubSup>
            <m:r>
              <m:rPr>
                <m:sty m:val="p"/>
              </m:rPr>
              <w:rPr>
                <w:rFonts w:ascii="Cambria Math" w:eastAsiaTheme="minorHAnsi" w:hAnsi="Cambria Math" w:cs="Times New Roman"/>
              </w:rPr>
              <m:t>,</m:t>
            </m:r>
            <m:sSup>
              <m:sSupPr>
                <m:ctrlPr>
                  <w:rPr>
                    <w:rFonts w:ascii="Cambria Math" w:eastAsiaTheme="minorHAnsi" w:hAnsi="Cambria Math" w:cs="Times New Roman"/>
                  </w:rPr>
                </m:ctrlPr>
              </m:sSupPr>
              <m:e>
                <m:r>
                  <w:rPr>
                    <w:rFonts w:ascii="Cambria Math" w:eastAsiaTheme="minorHAnsi" w:hAnsi="Cambria Math" w:cs="Times New Roman"/>
                  </w:rPr>
                  <m:t>i</m:t>
                </m:r>
              </m:e>
              <m:sup>
                <m:r>
                  <m:rPr>
                    <m:sty m:val="p"/>
                  </m:rPr>
                  <w:rPr>
                    <w:rFonts w:ascii="Cambria Math" w:eastAsiaTheme="minorHAnsi" w:hAnsi="Cambria Math" w:cs="Times New Roman"/>
                  </w:rPr>
                  <m:t>'</m:t>
                </m:r>
              </m:sup>
            </m:sSup>
          </m:sub>
          <m:sup/>
          <m:e>
            <m:func>
              <m:funcPr>
                <m:ctrlPr>
                  <w:rPr>
                    <w:rFonts w:ascii="Cambria Math" w:eastAsiaTheme="minorHAnsi" w:hAnsi="Cambria Math" w:cs="Times New Roman"/>
                  </w:rPr>
                </m:ctrlPr>
              </m:funcPr>
              <m:fName>
                <m:r>
                  <m:rPr>
                    <m:sty m:val="p"/>
                  </m:rPr>
                  <w:rPr>
                    <w:rFonts w:ascii="Cambria Math" w:eastAsiaTheme="minorHAnsi" w:hAnsi="Cambria Math" w:cs="Times New Roman"/>
                  </w:rPr>
                  <m:t>ln</m:t>
                </m:r>
              </m:fName>
              <m:e>
                <m:r>
                  <w:rPr>
                    <w:rFonts w:ascii="Cambria Math" w:eastAsiaTheme="minorHAnsi" w:hAnsi="Cambria Math" w:cs="Times New Roman"/>
                  </w:rPr>
                  <m:t>σ</m:t>
                </m:r>
                <m:d>
                  <m:dPr>
                    <m:ctrlPr>
                      <w:rPr>
                        <w:rFonts w:ascii="Cambria Math" w:eastAsiaTheme="minorHAnsi" w:hAnsi="Cambria Math" w:cs="Times New Roman"/>
                      </w:rPr>
                    </m:ctrlPr>
                  </m:dPr>
                  <m:e>
                    <m:sSubSup>
                      <m:sSubSupPr>
                        <m:ctrlPr>
                          <w:rPr>
                            <w:rFonts w:ascii="Cambria Math" w:eastAsiaTheme="minorHAnsi" w:hAnsi="Cambria Math" w:cs="Times New Roman"/>
                          </w:rPr>
                        </m:ctrlPr>
                      </m:sSubSupPr>
                      <m:e>
                        <m:d>
                          <m:dPr>
                            <m:begChr m:val="‖"/>
                            <m:endChr m:val="‖"/>
                            <m:ctrlPr>
                              <w:rPr>
                                <w:rFonts w:ascii="Cambria Math" w:eastAsiaTheme="minorHAnsi" w:hAnsi="Cambria Math" w:cs="Times New Roman"/>
                              </w:rPr>
                            </m:ctrlPr>
                          </m:dPr>
                          <m:e>
                            <m:r>
                              <w:rPr>
                                <w:rFonts w:ascii="Cambria Math" w:eastAsiaTheme="minorHAnsi" w:hAnsi="Cambria Math" w:cs="Times New Roman"/>
                              </w:rPr>
                              <m:t>u</m:t>
                            </m:r>
                            <m:sSub>
                              <m:sSubPr>
                                <m:ctrlPr>
                                  <w:rPr>
                                    <w:rFonts w:ascii="Cambria Math" w:eastAsiaTheme="minorHAnsi" w:hAnsi="Cambria Math" w:cs="Times New Roman"/>
                                  </w:rPr>
                                </m:ctrlPr>
                              </m:sSubPr>
                              <m:e>
                                <m:r>
                                  <w:rPr>
                                    <w:rFonts w:ascii="Cambria Math" w:eastAsiaTheme="minorHAnsi" w:hAnsi="Cambria Math" w:cs="Times New Roman"/>
                                  </w:rPr>
                                  <m:t>M</m:t>
                                </m:r>
                              </m:e>
                              <m:sub>
                                <m:r>
                                  <w:rPr>
                                    <w:rFonts w:ascii="Cambria Math" w:eastAsiaTheme="minorHAnsi" w:hAnsi="Cambria Math" w:cs="Times New Roman"/>
                                  </w:rPr>
                                  <m:t>r</m:t>
                                </m:r>
                              </m:sub>
                            </m:sSub>
                            <m:r>
                              <m:rPr>
                                <m:sty m:val="p"/>
                              </m:rPr>
                              <w:rPr>
                                <w:rFonts w:ascii="Cambria Math" w:eastAsiaTheme="minorHAnsi" w:hAnsi="Cambria Math" w:cs="Times New Roman"/>
                              </w:rPr>
                              <m:t>+</m:t>
                            </m:r>
                            <m:r>
                              <w:rPr>
                                <w:rFonts w:ascii="Cambria Math" w:eastAsiaTheme="minorHAnsi" w:hAnsi="Cambria Math" w:cs="Times New Roman"/>
                              </w:rPr>
                              <m:t>r</m:t>
                            </m:r>
                            <m:r>
                              <m:rPr>
                                <m:sty m:val="p"/>
                              </m:rPr>
                              <w:rPr>
                                <w:rFonts w:ascii="Cambria Math" w:eastAsiaTheme="minorHAnsi" w:hAnsi="Cambria Math" w:cs="Times New Roman"/>
                              </w:rPr>
                              <m:t>-</m:t>
                            </m:r>
                            <m:r>
                              <w:rPr>
                                <w:rFonts w:ascii="Cambria Math" w:eastAsiaTheme="minorHAnsi" w:hAnsi="Cambria Math" w:cs="Times New Roman"/>
                              </w:rPr>
                              <m:t>i</m:t>
                            </m:r>
                            <m:sSub>
                              <m:sSubPr>
                                <m:ctrlPr>
                                  <w:rPr>
                                    <w:rFonts w:ascii="Cambria Math" w:eastAsiaTheme="minorHAnsi" w:hAnsi="Cambria Math" w:cs="Times New Roman"/>
                                  </w:rPr>
                                </m:ctrlPr>
                              </m:sSubPr>
                              <m:e>
                                <m:r>
                                  <w:rPr>
                                    <w:rFonts w:ascii="Cambria Math" w:eastAsiaTheme="minorHAnsi" w:hAnsi="Cambria Math" w:cs="Times New Roman"/>
                                  </w:rPr>
                                  <m:t>M</m:t>
                                </m:r>
                              </m:e>
                              <m:sub>
                                <m:r>
                                  <w:rPr>
                                    <w:rFonts w:ascii="Cambria Math" w:eastAsiaTheme="minorHAnsi" w:hAnsi="Cambria Math" w:cs="Times New Roman"/>
                                  </w:rPr>
                                  <m:t>r</m:t>
                                </m:r>
                              </m:sub>
                            </m:sSub>
                          </m:e>
                        </m:d>
                      </m:e>
                      <m:sub>
                        <m:r>
                          <m:rPr>
                            <m:sty m:val="p"/>
                          </m:rPr>
                          <w:rPr>
                            <w:rFonts w:ascii="Cambria Math" w:eastAsiaTheme="minorHAnsi" w:hAnsi="Cambria Math" w:cs="Times New Roman"/>
                          </w:rPr>
                          <m:t>2</m:t>
                        </m:r>
                      </m:sub>
                      <m:sup>
                        <m:r>
                          <m:rPr>
                            <m:sty m:val="p"/>
                          </m:rPr>
                          <w:rPr>
                            <w:rFonts w:ascii="Cambria Math" w:eastAsiaTheme="minorHAnsi" w:hAnsi="Cambria Math" w:cs="Times New Roman"/>
                          </w:rPr>
                          <m:t>2</m:t>
                        </m:r>
                      </m:sup>
                    </m:sSubSup>
                    <m:r>
                      <m:rPr>
                        <m:sty m:val="p"/>
                      </m:rPr>
                      <w:rPr>
                        <w:rFonts w:ascii="Cambria Math" w:eastAsiaTheme="minorHAnsi" w:hAnsi="Cambria Math" w:cs="Times New Roman"/>
                      </w:rPr>
                      <m:t>-</m:t>
                    </m:r>
                    <m:sSubSup>
                      <m:sSubSupPr>
                        <m:ctrlPr>
                          <w:rPr>
                            <w:rFonts w:ascii="Cambria Math" w:eastAsiaTheme="minorHAnsi" w:hAnsi="Cambria Math" w:cs="Times New Roman"/>
                          </w:rPr>
                        </m:ctrlPr>
                      </m:sSubSupPr>
                      <m:e>
                        <m:d>
                          <m:dPr>
                            <m:begChr m:val="‖"/>
                            <m:endChr m:val="‖"/>
                            <m:ctrlPr>
                              <w:rPr>
                                <w:rFonts w:ascii="Cambria Math" w:eastAsiaTheme="minorHAnsi" w:hAnsi="Cambria Math" w:cs="Times New Roman"/>
                              </w:rPr>
                            </m:ctrlPr>
                          </m:dPr>
                          <m:e>
                            <m:r>
                              <w:rPr>
                                <w:rFonts w:ascii="Cambria Math" w:eastAsiaTheme="minorHAnsi" w:hAnsi="Cambria Math" w:cs="Times New Roman"/>
                              </w:rPr>
                              <m:t>u</m:t>
                            </m:r>
                            <m:sSub>
                              <m:sSubPr>
                                <m:ctrlPr>
                                  <w:rPr>
                                    <w:rFonts w:ascii="Cambria Math" w:eastAsiaTheme="minorHAnsi" w:hAnsi="Cambria Math" w:cs="Times New Roman"/>
                                  </w:rPr>
                                </m:ctrlPr>
                              </m:sSubPr>
                              <m:e>
                                <m:r>
                                  <w:rPr>
                                    <w:rFonts w:ascii="Cambria Math" w:eastAsiaTheme="minorHAnsi" w:hAnsi="Cambria Math" w:cs="Times New Roman"/>
                                  </w:rPr>
                                  <m:t>M</m:t>
                                </m:r>
                              </m:e>
                              <m:sub>
                                <m:r>
                                  <w:rPr>
                                    <w:rFonts w:ascii="Cambria Math" w:eastAsiaTheme="minorHAnsi" w:hAnsi="Cambria Math" w:cs="Times New Roman"/>
                                  </w:rPr>
                                  <m:t>r</m:t>
                                </m:r>
                              </m:sub>
                            </m:sSub>
                            <m:r>
                              <m:rPr>
                                <m:sty m:val="p"/>
                              </m:rPr>
                              <w:rPr>
                                <w:rFonts w:ascii="Cambria Math" w:eastAsiaTheme="minorHAnsi" w:hAnsi="Cambria Math" w:cs="Times New Roman"/>
                              </w:rPr>
                              <m:t>+</m:t>
                            </m:r>
                            <m:r>
                              <w:rPr>
                                <w:rFonts w:ascii="Cambria Math" w:eastAsiaTheme="minorHAnsi" w:hAnsi="Cambria Math" w:cs="Times New Roman"/>
                              </w:rPr>
                              <m:t>r</m:t>
                            </m:r>
                            <m:r>
                              <m:rPr>
                                <m:sty m:val="p"/>
                              </m:rPr>
                              <w:rPr>
                                <w:rFonts w:ascii="Cambria Math" w:eastAsiaTheme="minorHAnsi" w:hAnsi="Cambria Math" w:cs="Times New Roman"/>
                              </w:rPr>
                              <m:t>-</m:t>
                            </m:r>
                            <m:sSup>
                              <m:sSupPr>
                                <m:ctrlPr>
                                  <w:rPr>
                                    <w:rFonts w:ascii="Cambria Math" w:eastAsiaTheme="minorHAnsi" w:hAnsi="Cambria Math" w:cs="Times New Roman"/>
                                  </w:rPr>
                                </m:ctrlPr>
                              </m:sSupPr>
                              <m:e>
                                <m:r>
                                  <w:rPr>
                                    <w:rFonts w:ascii="Cambria Math" w:eastAsiaTheme="minorHAnsi" w:hAnsi="Cambria Math" w:cs="Times New Roman"/>
                                  </w:rPr>
                                  <m:t>i</m:t>
                                </m:r>
                              </m:e>
                              <m:sup>
                                <m:r>
                                  <m:rPr>
                                    <m:sty m:val="p"/>
                                  </m:rPr>
                                  <w:rPr>
                                    <w:rFonts w:ascii="Cambria Math" w:eastAsiaTheme="minorHAnsi" w:hAnsi="Cambria Math" w:cs="Times New Roman"/>
                                  </w:rPr>
                                  <m:t>'</m:t>
                                </m:r>
                              </m:sup>
                            </m:sSup>
                            <m:sSub>
                              <m:sSubPr>
                                <m:ctrlPr>
                                  <w:rPr>
                                    <w:rFonts w:ascii="Cambria Math" w:eastAsiaTheme="minorHAnsi" w:hAnsi="Cambria Math" w:cs="Times New Roman"/>
                                  </w:rPr>
                                </m:ctrlPr>
                              </m:sSubPr>
                              <m:e>
                                <m:r>
                                  <w:rPr>
                                    <w:rFonts w:ascii="Cambria Math" w:eastAsiaTheme="minorHAnsi" w:hAnsi="Cambria Math" w:cs="Times New Roman"/>
                                  </w:rPr>
                                  <m:t>M</m:t>
                                </m:r>
                              </m:e>
                              <m:sub>
                                <m:r>
                                  <w:rPr>
                                    <w:rFonts w:ascii="Cambria Math" w:eastAsiaTheme="minorHAnsi" w:hAnsi="Cambria Math" w:cs="Times New Roman"/>
                                  </w:rPr>
                                  <m:t>r</m:t>
                                </m:r>
                              </m:sub>
                            </m:sSub>
                          </m:e>
                        </m:d>
                      </m:e>
                      <m:sub>
                        <m:r>
                          <m:rPr>
                            <m:sty m:val="p"/>
                          </m:rPr>
                          <w:rPr>
                            <w:rFonts w:ascii="Cambria Math" w:eastAsiaTheme="minorHAnsi" w:hAnsi="Cambria Math" w:cs="Times New Roman"/>
                          </w:rPr>
                          <m:t>2</m:t>
                        </m:r>
                      </m:sub>
                      <m:sup>
                        <m:r>
                          <m:rPr>
                            <m:sty m:val="p"/>
                          </m:rPr>
                          <w:rPr>
                            <w:rFonts w:ascii="Cambria Math" w:eastAsiaTheme="minorHAnsi" w:hAnsi="Cambria Math" w:cs="Times New Roman"/>
                          </w:rPr>
                          <m:t>2</m:t>
                        </m:r>
                      </m:sup>
                    </m:sSubSup>
                  </m:e>
                </m:d>
              </m:e>
            </m:func>
          </m:e>
        </m:nary>
        <m:r>
          <m:rPr>
            <m:sty m:val="p"/>
          </m:rPr>
          <w:rPr>
            <w:rFonts w:ascii="Cambria Math" w:eastAsiaTheme="minorHAnsi" w:hAnsi="Cambria Math" w:cs="Times New Roman"/>
          </w:rPr>
          <m:t>+</m:t>
        </m:r>
        <m:sSub>
          <m:sSubPr>
            <m:ctrlPr>
              <w:rPr>
                <w:rFonts w:ascii="Cambria Math" w:eastAsiaTheme="minorHAnsi" w:hAnsi="Cambria Math" w:cs="Times New Roman"/>
              </w:rPr>
            </m:ctrlPr>
          </m:sSubPr>
          <m:e>
            <m:r>
              <w:rPr>
                <w:rFonts w:ascii="Cambria Math" w:eastAsiaTheme="minorHAnsi" w:hAnsi="Cambria Math" w:cs="Times New Roman"/>
              </w:rPr>
              <m:t>λ</m:t>
            </m:r>
          </m:e>
          <m:sub>
            <m:r>
              <m:rPr>
                <m:sty m:val="p"/>
              </m:rPr>
              <w:rPr>
                <w:rFonts w:ascii="Cambria Math" w:eastAsiaTheme="minorHAnsi" w:hAnsi="Cambria Math" w:cs="Times New Roman"/>
              </w:rPr>
              <m:t>1</m:t>
            </m:r>
          </m:sub>
        </m:sSub>
        <m:sSubSup>
          <m:sSubSupPr>
            <m:ctrlPr>
              <w:rPr>
                <w:rFonts w:ascii="Cambria Math" w:eastAsiaTheme="minorHAnsi" w:hAnsi="Cambria Math" w:cs="Times New Roman"/>
              </w:rPr>
            </m:ctrlPr>
          </m:sSubSupPr>
          <m:e>
            <m:d>
              <m:dPr>
                <m:begChr m:val="‖"/>
                <m:endChr m:val="‖"/>
                <m:ctrlPr>
                  <w:rPr>
                    <w:rFonts w:ascii="Cambria Math" w:eastAsiaTheme="minorHAnsi" w:hAnsi="Cambria Math" w:cs="Times New Roman"/>
                  </w:rPr>
                </m:ctrlPr>
              </m:dPr>
              <m:e>
                <m:sSub>
                  <m:sSubPr>
                    <m:ctrlPr>
                      <w:rPr>
                        <w:rFonts w:ascii="Cambria Math" w:eastAsiaTheme="minorHAnsi" w:hAnsi="Cambria Math" w:cs="Times New Roman"/>
                      </w:rPr>
                    </m:ctrlPr>
                  </m:sSubPr>
                  <m:e>
                    <m:r>
                      <w:rPr>
                        <w:rFonts w:ascii="Cambria Math" w:eastAsiaTheme="minorHAnsi" w:hAnsi="Cambria Math" w:cs="Times New Roman"/>
                      </w:rPr>
                      <m:t>W</m:t>
                    </m:r>
                  </m:e>
                  <m:sub>
                    <m:r>
                      <m:rPr>
                        <m:sty m:val="p"/>
                      </m:rPr>
                      <w:rPr>
                        <w:rFonts w:ascii="Cambria Math" w:eastAsiaTheme="minorHAnsi" w:hAnsi="Cambria Math" w:cs="Times New Roman"/>
                      </w:rPr>
                      <m:t>*</m:t>
                    </m:r>
                  </m:sub>
                </m:sSub>
              </m:e>
            </m:d>
          </m:e>
          <m:sub>
            <m:r>
              <m:rPr>
                <m:sty m:val="p"/>
              </m:rPr>
              <w:rPr>
                <w:rFonts w:ascii="Cambria Math" w:eastAsiaTheme="minorHAnsi" w:hAnsi="Cambria Math" w:cs="Times New Roman"/>
              </w:rPr>
              <m:t>2</m:t>
            </m:r>
          </m:sub>
          <m:sup>
            <m:r>
              <m:rPr>
                <m:sty m:val="p"/>
              </m:rPr>
              <w:rPr>
                <w:rFonts w:ascii="Cambria Math" w:eastAsiaTheme="minorHAnsi" w:hAnsi="Cambria Math" w:cs="Times New Roman"/>
              </w:rPr>
              <m:t>2</m:t>
            </m:r>
          </m:sup>
        </m:sSubSup>
        <m:r>
          <m:rPr>
            <m:sty m:val="p"/>
          </m:rPr>
          <w:rPr>
            <w:rFonts w:ascii="Cambria Math" w:eastAsiaTheme="minorHAnsi" w:hAnsi="Cambria Math" w:cs="Times New Roman"/>
          </w:rPr>
          <m:t>+</m:t>
        </m:r>
        <m:sSub>
          <m:sSubPr>
            <m:ctrlPr>
              <w:rPr>
                <w:rFonts w:ascii="Cambria Math" w:eastAsiaTheme="minorHAnsi" w:hAnsi="Cambria Math" w:cs="Times New Roman"/>
              </w:rPr>
            </m:ctrlPr>
          </m:sSubPr>
          <m:e>
            <m:r>
              <w:rPr>
                <w:rFonts w:ascii="Cambria Math" w:eastAsiaTheme="minorHAnsi" w:hAnsi="Cambria Math" w:cs="Times New Roman"/>
              </w:rPr>
              <m:t>λ</m:t>
            </m:r>
          </m:e>
          <m:sub>
            <m:r>
              <m:rPr>
                <m:sty m:val="p"/>
              </m:rPr>
              <w:rPr>
                <w:rFonts w:ascii="Cambria Math" w:eastAsiaTheme="minorHAnsi" w:hAnsi="Cambria Math" w:cs="Times New Roman"/>
              </w:rPr>
              <m:t>2</m:t>
            </m:r>
          </m:sub>
        </m:sSub>
        <m:sSubSup>
          <m:sSubSupPr>
            <m:ctrlPr>
              <w:rPr>
                <w:rFonts w:ascii="Cambria Math" w:eastAsiaTheme="minorHAnsi" w:hAnsi="Cambria Math" w:cs="Times New Roman"/>
              </w:rPr>
            </m:ctrlPr>
          </m:sSubSupPr>
          <m:e>
            <m:d>
              <m:dPr>
                <m:begChr m:val="‖"/>
                <m:endChr m:val="‖"/>
                <m:ctrlPr>
                  <w:rPr>
                    <w:rFonts w:ascii="Cambria Math" w:eastAsiaTheme="minorHAnsi" w:hAnsi="Cambria Math" w:cs="Times New Roman"/>
                  </w:rPr>
                </m:ctrlPr>
              </m:dPr>
              <m:e>
                <m:r>
                  <w:rPr>
                    <w:rFonts w:ascii="Cambria Math" w:eastAsiaTheme="minorHAnsi" w:hAnsi="Cambria Math" w:cs="Times New Roman"/>
                  </w:rPr>
                  <m:t>q</m:t>
                </m:r>
              </m:e>
            </m:d>
          </m:e>
          <m:sub>
            <m:r>
              <m:rPr>
                <m:sty m:val="p"/>
              </m:rPr>
              <w:rPr>
                <w:rFonts w:ascii="Cambria Math" w:eastAsiaTheme="minorHAnsi" w:hAnsi="Cambria Math" w:cs="Times New Roman"/>
              </w:rPr>
              <m:t>2</m:t>
            </m:r>
          </m:sub>
          <m:sup>
            <m:r>
              <m:rPr>
                <m:sty m:val="p"/>
              </m:rPr>
              <w:rPr>
                <w:rFonts w:ascii="Cambria Math" w:eastAsiaTheme="minorHAnsi" w:hAnsi="Cambria Math" w:cs="Times New Roman"/>
              </w:rPr>
              <m:t>2</m:t>
            </m:r>
          </m:sup>
        </m:sSubSup>
        <m:r>
          <m:rPr>
            <m:sty m:val="p"/>
          </m:rPr>
          <w:rPr>
            <w:rFonts w:ascii="Cambria Math" w:eastAsiaTheme="minorHAnsi" w:hAnsi="Cambria Math" w:cs="Times New Roman"/>
          </w:rPr>
          <m:t>+</m:t>
        </m:r>
        <m:sSub>
          <m:sSubPr>
            <m:ctrlPr>
              <w:rPr>
                <w:rFonts w:ascii="Cambria Math" w:eastAsiaTheme="minorHAnsi" w:hAnsi="Cambria Math" w:cs="Times New Roman"/>
              </w:rPr>
            </m:ctrlPr>
          </m:sSubPr>
          <m:e>
            <m:r>
              <w:rPr>
                <w:rFonts w:ascii="Cambria Math" w:eastAsiaTheme="minorHAnsi" w:hAnsi="Cambria Math" w:cs="Times New Roman"/>
              </w:rPr>
              <m:t>λ</m:t>
            </m:r>
          </m:e>
          <m:sub>
            <m:r>
              <m:rPr>
                <m:sty m:val="p"/>
              </m:rPr>
              <w:rPr>
                <w:rFonts w:ascii="Cambria Math" w:eastAsiaTheme="minorHAnsi" w:hAnsi="Cambria Math" w:cs="Times New Roman"/>
              </w:rPr>
              <m:t>3</m:t>
            </m:r>
          </m:sub>
        </m:sSub>
        <m:nary>
          <m:naryPr>
            <m:chr m:val="∑"/>
            <m:limLoc m:val="undOvr"/>
            <m:supHide m:val="1"/>
            <m:ctrlPr>
              <w:rPr>
                <w:rFonts w:ascii="Cambria Math" w:eastAsiaTheme="minorHAnsi" w:hAnsi="Cambria Math" w:cs="Times New Roman"/>
              </w:rPr>
            </m:ctrlPr>
          </m:naryPr>
          <m:sub>
            <m:r>
              <w:rPr>
                <w:rFonts w:ascii="Cambria Math" w:eastAsiaTheme="minorHAnsi" w:hAnsi="Cambria Math" w:cs="Times New Roman"/>
              </w:rPr>
              <m:t>r</m:t>
            </m:r>
            <m:r>
              <m:rPr>
                <m:sty m:val="p"/>
              </m:rPr>
              <w:rPr>
                <w:rFonts w:ascii="Cambria Math" w:eastAsiaTheme="minorHAnsi" w:hAnsi="Cambria Math" w:cs="Times New Roman"/>
              </w:rPr>
              <m:t>∈</m:t>
            </m:r>
            <m:r>
              <w:rPr>
                <w:rFonts w:ascii="Cambria Math" w:eastAsiaTheme="minorHAnsi" w:hAnsi="Cambria Math" w:cs="Times New Roman"/>
              </w:rPr>
              <m:t>R</m:t>
            </m:r>
          </m:sub>
          <m:sup/>
          <m:e>
            <m:sSubSup>
              <m:sSubSupPr>
                <m:ctrlPr>
                  <w:rPr>
                    <w:rFonts w:ascii="Cambria Math" w:eastAsiaTheme="minorHAnsi" w:hAnsi="Cambria Math" w:cs="Times New Roman"/>
                  </w:rPr>
                </m:ctrlPr>
              </m:sSubSupPr>
              <m:e>
                <m:d>
                  <m:dPr>
                    <m:begChr m:val="‖"/>
                    <m:endChr m:val="‖"/>
                    <m:ctrlPr>
                      <w:rPr>
                        <w:rFonts w:ascii="Cambria Math" w:eastAsiaTheme="minorHAnsi" w:hAnsi="Cambria Math" w:cs="Times New Roman"/>
                      </w:rPr>
                    </m:ctrlPr>
                  </m:dPr>
                  <m:e>
                    <m:sSub>
                      <m:sSubPr>
                        <m:ctrlPr>
                          <w:rPr>
                            <w:rFonts w:ascii="Cambria Math" w:eastAsiaTheme="minorHAnsi" w:hAnsi="Cambria Math" w:cs="Times New Roman"/>
                          </w:rPr>
                        </m:ctrlPr>
                      </m:sSubPr>
                      <m:e>
                        <m:r>
                          <w:rPr>
                            <w:rFonts w:ascii="Cambria Math" w:eastAsiaTheme="minorHAnsi" w:hAnsi="Cambria Math" w:cs="Times New Roman"/>
                          </w:rPr>
                          <m:t>M</m:t>
                        </m:r>
                      </m:e>
                      <m:sub>
                        <m:r>
                          <w:rPr>
                            <w:rFonts w:ascii="Cambria Math" w:eastAsiaTheme="minorHAnsi" w:hAnsi="Cambria Math" w:cs="Times New Roman"/>
                          </w:rPr>
                          <m:t>r</m:t>
                        </m:r>
                      </m:sub>
                    </m:sSub>
                  </m:e>
                </m:d>
              </m:e>
              <m:sub>
                <m:r>
                  <m:rPr>
                    <m:sty m:val="p"/>
                  </m:rPr>
                  <w:rPr>
                    <w:rFonts w:ascii="Cambria Math" w:eastAsiaTheme="minorHAnsi" w:hAnsi="Cambria Math" w:cs="Times New Roman"/>
                  </w:rPr>
                  <m:t>2</m:t>
                </m:r>
              </m:sub>
              <m:sup>
                <m:r>
                  <m:rPr>
                    <m:sty m:val="p"/>
                  </m:rPr>
                  <w:rPr>
                    <w:rFonts w:ascii="Cambria Math" w:eastAsiaTheme="minorHAnsi" w:hAnsi="Cambria Math" w:cs="Times New Roman"/>
                  </w:rPr>
                  <m:t>2</m:t>
                </m:r>
              </m:sup>
            </m:sSubSup>
          </m:e>
        </m:nary>
      </m:oMath>
      <w:r w:rsidR="003C5916" w:rsidRPr="0091654D">
        <w:rPr>
          <w:rFonts w:ascii="Times New Roman" w:hAnsi="Times New Roman" w:cs="Times New Roman" w:hint="eastAsia"/>
        </w:rPr>
        <w:t xml:space="preserve"> </w:t>
      </w:r>
      <w:r w:rsidR="003C5916" w:rsidRPr="0091654D">
        <w:rPr>
          <w:rFonts w:ascii="Times New Roman" w:hAnsi="Times New Roman" w:cs="Times New Roman"/>
        </w:rPr>
        <w:t xml:space="preserve">     (5)</w:t>
      </w:r>
    </w:p>
    <w:p w14:paraId="04A62527" w14:textId="1F660062" w:rsidR="00C1347F" w:rsidRPr="0091654D" w:rsidRDefault="00132EC9" w:rsidP="00C1347F">
      <w:pPr>
        <w:autoSpaceDE w:val="0"/>
        <w:autoSpaceDN w:val="0"/>
        <w:adjustRightInd w:val="0"/>
        <w:rPr>
          <w:rFonts w:ascii="Times New Roman" w:eastAsiaTheme="minorHAnsi" w:hAnsi="Times New Roman" w:cs="Times New Roman"/>
        </w:rPr>
      </w:pPr>
      <w:r w:rsidRPr="0091654D">
        <w:rPr>
          <w:rFonts w:ascii="Times New Roman" w:eastAsiaTheme="minorHAnsi" w:hAnsi="Times New Roman" w:cs="Times New Roman"/>
        </w:rPr>
        <w:t>where</w:t>
      </w:r>
      <w:r w:rsidR="0080268E" w:rsidRPr="0091654D">
        <w:rPr>
          <w:rFonts w:ascii="Times New Roman" w:eastAsiaTheme="minorHAnsi" w:hAnsi="Times New Roman" w:cs="Times New Roman"/>
        </w:rPr>
        <w:t xml:space="preserve"> </w:t>
      </w:r>
      <m:oMath>
        <m:sSub>
          <m:sSubPr>
            <m:ctrlPr>
              <w:rPr>
                <w:rFonts w:ascii="Cambria Math" w:eastAsiaTheme="minorHAnsi" w:hAnsi="Cambria Math" w:cs="Times New Roman"/>
              </w:rPr>
            </m:ctrlPr>
          </m:sSubPr>
          <m:e>
            <m:r>
              <w:rPr>
                <w:rFonts w:ascii="Cambria Math" w:eastAsiaTheme="minorHAnsi" w:hAnsi="Cambria Math" w:cs="Times New Roman"/>
              </w:rPr>
              <m:t>λ</m:t>
            </m:r>
          </m:e>
          <m:sub>
            <m:r>
              <m:rPr>
                <m:sty m:val="p"/>
              </m:rPr>
              <w:rPr>
                <w:rFonts w:ascii="Cambria Math" w:eastAsiaTheme="minorHAnsi" w:hAnsi="Cambria Math" w:cs="Times New Roman"/>
              </w:rPr>
              <m:t>1</m:t>
            </m:r>
          </m:sub>
        </m:sSub>
      </m:oMath>
      <w:r w:rsidRPr="0091654D">
        <w:rPr>
          <w:rFonts w:ascii="Times New Roman" w:eastAsiaTheme="minorHAnsi" w:hAnsi="Times New Roman" w:cs="Times New Roman"/>
        </w:rPr>
        <w:t xml:space="preserve">, </w:t>
      </w:r>
      <m:oMath>
        <m:sSub>
          <m:sSubPr>
            <m:ctrlPr>
              <w:rPr>
                <w:rFonts w:ascii="Cambria Math" w:eastAsiaTheme="minorHAnsi" w:hAnsi="Cambria Math" w:cs="Times New Roman"/>
              </w:rPr>
            </m:ctrlPr>
          </m:sSubPr>
          <m:e>
            <m:r>
              <w:rPr>
                <w:rFonts w:ascii="Cambria Math" w:eastAsiaTheme="minorHAnsi" w:hAnsi="Cambria Math" w:cs="Times New Roman"/>
              </w:rPr>
              <m:t>λ</m:t>
            </m:r>
          </m:e>
          <m:sub>
            <m:r>
              <m:rPr>
                <m:sty m:val="p"/>
              </m:rPr>
              <w:rPr>
                <w:rFonts w:ascii="Cambria Math" w:eastAsiaTheme="minorHAnsi" w:hAnsi="Cambria Math" w:cs="Times New Roman"/>
              </w:rPr>
              <m:t>2</m:t>
            </m:r>
          </m:sub>
        </m:sSub>
      </m:oMath>
      <w:r w:rsidRPr="0091654D">
        <w:rPr>
          <w:rFonts w:ascii="Times New Roman" w:eastAsiaTheme="minorHAnsi" w:hAnsi="Times New Roman" w:cs="Times New Roman"/>
        </w:rPr>
        <w:t xml:space="preserve"> and </w:t>
      </w:r>
      <m:oMath>
        <m:sSub>
          <m:sSubPr>
            <m:ctrlPr>
              <w:rPr>
                <w:rFonts w:ascii="Cambria Math" w:eastAsiaTheme="minorHAnsi" w:hAnsi="Cambria Math" w:cs="Times New Roman"/>
              </w:rPr>
            </m:ctrlPr>
          </m:sSubPr>
          <m:e>
            <m:r>
              <w:rPr>
                <w:rFonts w:ascii="Cambria Math" w:eastAsiaTheme="minorHAnsi" w:hAnsi="Cambria Math" w:cs="Times New Roman"/>
              </w:rPr>
              <m:t>λ</m:t>
            </m:r>
          </m:e>
          <m:sub>
            <m:r>
              <m:rPr>
                <m:sty m:val="p"/>
              </m:rPr>
              <w:rPr>
                <w:rFonts w:ascii="Cambria Math" w:eastAsiaTheme="minorHAnsi" w:hAnsi="Cambria Math" w:cs="Times New Roman"/>
              </w:rPr>
              <m:t>3</m:t>
            </m:r>
          </m:sub>
        </m:sSub>
      </m:oMath>
      <w:r w:rsidRPr="0091654D">
        <w:rPr>
          <w:rFonts w:ascii="Times New Roman" w:eastAsiaTheme="minorHAnsi" w:hAnsi="Times New Roman" w:cs="Times New Roman"/>
        </w:rPr>
        <w:t xml:space="preserve"> </w:t>
      </w:r>
      <w:r w:rsidR="008F6711" w:rsidRPr="0091654D">
        <w:rPr>
          <w:rFonts w:ascii="Times New Roman" w:eastAsiaTheme="minorHAnsi" w:hAnsi="Times New Roman" w:cs="Times New Roman"/>
        </w:rPr>
        <w:t xml:space="preserve">are </w:t>
      </w:r>
      <w:r w:rsidRPr="0091654D">
        <w:rPr>
          <w:rFonts w:ascii="Times New Roman" w:eastAsiaTheme="minorHAnsi" w:hAnsi="Times New Roman" w:cs="Times New Roman"/>
        </w:rPr>
        <w:t xml:space="preserve">the </w:t>
      </w:r>
      <w:r w:rsidR="0080268E" w:rsidRPr="0091654D">
        <w:rPr>
          <w:rFonts w:ascii="Times New Roman" w:eastAsiaTheme="minorHAnsi" w:hAnsi="Times New Roman" w:cs="Times New Roman"/>
        </w:rPr>
        <w:t xml:space="preserve">regularization parameter. We use </w:t>
      </w:r>
      <w:r w:rsidR="008F6711" w:rsidRPr="0091654D">
        <w:rPr>
          <w:rFonts w:ascii="Times New Roman" w:eastAsiaTheme="minorHAnsi" w:hAnsi="Times New Roman" w:cs="Times New Roman"/>
        </w:rPr>
        <w:t xml:space="preserve">the </w:t>
      </w:r>
      <w:r w:rsidR="0080268E" w:rsidRPr="0091654D">
        <w:rPr>
          <w:rFonts w:ascii="Times New Roman" w:eastAsiaTheme="minorHAnsi" w:hAnsi="Times New Roman" w:cs="Times New Roman"/>
        </w:rPr>
        <w:t xml:space="preserve">Adam </w:t>
      </w:r>
      <w:r w:rsidR="000B6AD4" w:rsidRPr="0091654D">
        <w:rPr>
          <w:rFonts w:ascii="Times New Roman" w:eastAsiaTheme="minorHAnsi" w:hAnsi="Times New Roman" w:cs="Times New Roman"/>
        </w:rPr>
        <w:t>method</w:t>
      </w:r>
      <w:r w:rsidR="007E3A7A" w:rsidRPr="0091654D">
        <w:rPr>
          <w:rFonts w:ascii="Times New Roman" w:eastAsiaTheme="minorHAnsi" w:hAnsi="Times New Roman" w:cs="Times New Roman"/>
        </w:rPr>
        <w:t xml:space="preserve"> [46]</w:t>
      </w:r>
      <w:r w:rsidR="000B6AD4" w:rsidRPr="0091654D">
        <w:rPr>
          <w:rFonts w:ascii="Times New Roman" w:eastAsiaTheme="minorHAnsi" w:hAnsi="Times New Roman" w:cs="Times New Roman"/>
        </w:rPr>
        <w:t xml:space="preserve"> </w:t>
      </w:r>
      <w:r w:rsidR="0080268E" w:rsidRPr="0091654D">
        <w:rPr>
          <w:rFonts w:ascii="Times New Roman" w:eastAsiaTheme="minorHAnsi" w:hAnsi="Times New Roman" w:cs="Times New Roman"/>
        </w:rPr>
        <w:t xml:space="preserve">to optimize our model. </w:t>
      </w:r>
      <m:oMath>
        <m:sSub>
          <m:sSubPr>
            <m:ctrlPr>
              <w:rPr>
                <w:rFonts w:ascii="Cambria Math" w:eastAsiaTheme="minorHAnsi" w:hAnsi="Cambria Math" w:cs="Times New Roman"/>
              </w:rPr>
            </m:ctrlPr>
          </m:sSubPr>
          <m:e>
            <m:r>
              <w:rPr>
                <w:rFonts w:ascii="Cambria Math" w:eastAsiaTheme="minorHAnsi" w:hAnsi="Cambria Math" w:cs="Times New Roman"/>
              </w:rPr>
              <m:t>W</m:t>
            </m:r>
          </m:e>
          <m:sub>
            <m:r>
              <m:rPr>
                <m:sty m:val="p"/>
              </m:rPr>
              <w:rPr>
                <w:rFonts w:ascii="Cambria Math" w:eastAsiaTheme="minorHAnsi" w:hAnsi="Cambria Math" w:cs="Times New Roman"/>
              </w:rPr>
              <m:t>*</m:t>
            </m:r>
          </m:sub>
        </m:sSub>
        <m:r>
          <m:rPr>
            <m:sty m:val="p"/>
          </m:rPr>
          <w:rPr>
            <w:rFonts w:ascii="Cambria Math" w:eastAsiaTheme="minorHAnsi" w:hAnsi="Cambria Math" w:cs="Times New Roman"/>
          </w:rPr>
          <m:t>=</m:t>
        </m:r>
        <m:d>
          <m:dPr>
            <m:begChr m:val="{"/>
            <m:endChr m:val="}"/>
            <m:ctrlPr>
              <w:rPr>
                <w:rFonts w:ascii="Cambria Math" w:eastAsiaTheme="minorHAnsi" w:hAnsi="Cambria Math" w:cs="Times New Roman"/>
              </w:rPr>
            </m:ctrlPr>
          </m:dPr>
          <m:e>
            <m:sSub>
              <m:sSubPr>
                <m:ctrlPr>
                  <w:rPr>
                    <w:rFonts w:ascii="Cambria Math" w:eastAsiaTheme="minorHAnsi" w:hAnsi="Cambria Math" w:cs="Times New Roman"/>
                  </w:rPr>
                </m:ctrlPr>
              </m:sSubPr>
              <m:e>
                <m:r>
                  <w:rPr>
                    <w:rFonts w:ascii="Cambria Math" w:eastAsiaTheme="minorHAnsi" w:hAnsi="Cambria Math" w:cs="Times New Roman"/>
                  </w:rPr>
                  <m:t>W</m:t>
                </m:r>
              </m:e>
              <m:sub>
                <m:r>
                  <w:rPr>
                    <w:rFonts w:ascii="Cambria Math" w:eastAsiaTheme="minorHAnsi" w:hAnsi="Cambria Math" w:cs="Times New Roman"/>
                  </w:rPr>
                  <m:t>v</m:t>
                </m:r>
              </m:sub>
            </m:sSub>
            <m:r>
              <m:rPr>
                <m:sty m:val="p"/>
              </m:rPr>
              <w:rPr>
                <w:rFonts w:ascii="Cambria Math" w:eastAsiaTheme="minorHAnsi" w:hAnsi="Cambria Math" w:cs="Times New Roman"/>
              </w:rPr>
              <m:t>,</m:t>
            </m:r>
            <m:sSub>
              <m:sSubPr>
                <m:ctrlPr>
                  <w:rPr>
                    <w:rFonts w:ascii="Cambria Math" w:eastAsiaTheme="minorHAnsi" w:hAnsi="Cambria Math" w:cs="Times New Roman"/>
                  </w:rPr>
                </m:ctrlPr>
              </m:sSubPr>
              <m:e>
                <m:r>
                  <w:rPr>
                    <w:rFonts w:ascii="Cambria Math" w:eastAsiaTheme="minorHAnsi" w:hAnsi="Cambria Math" w:cs="Times New Roman"/>
                  </w:rPr>
                  <m:t>W</m:t>
                </m:r>
              </m:e>
              <m:sub>
                <m:r>
                  <w:rPr>
                    <w:rFonts w:ascii="Cambria Math" w:eastAsiaTheme="minorHAnsi" w:hAnsi="Cambria Math" w:cs="Times New Roman"/>
                  </w:rPr>
                  <m:t>r</m:t>
                </m:r>
              </m:sub>
            </m:sSub>
            <m:r>
              <m:rPr>
                <m:sty m:val="p"/>
              </m:rPr>
              <w:rPr>
                <w:rFonts w:ascii="Cambria Math" w:eastAsiaTheme="minorHAnsi" w:hAnsi="Cambria Math" w:cs="Times New Roman"/>
              </w:rPr>
              <m:t>,</m:t>
            </m:r>
            <m:sSub>
              <m:sSubPr>
                <m:ctrlPr>
                  <w:rPr>
                    <w:rFonts w:ascii="Cambria Math" w:eastAsiaTheme="minorHAnsi" w:hAnsi="Cambria Math" w:cs="Times New Roman"/>
                  </w:rPr>
                </m:ctrlPr>
              </m:sSubPr>
              <m:e>
                <m:r>
                  <w:rPr>
                    <w:rFonts w:ascii="Cambria Math" w:eastAsiaTheme="minorHAnsi" w:hAnsi="Cambria Math" w:cs="Times New Roman"/>
                  </w:rPr>
                  <m:t>W</m:t>
                </m:r>
              </m:e>
              <m:sub>
                <m:r>
                  <w:rPr>
                    <w:rFonts w:ascii="Cambria Math" w:eastAsiaTheme="minorHAnsi" w:hAnsi="Cambria Math" w:cs="Times New Roman"/>
                  </w:rPr>
                  <m:t>a</m:t>
                </m:r>
              </m:sub>
            </m:sSub>
          </m:e>
        </m:d>
      </m:oMath>
      <w:r w:rsidR="0080268E" w:rsidRPr="0091654D">
        <w:rPr>
          <w:rFonts w:ascii="Times New Roman" w:eastAsiaTheme="minorHAnsi" w:hAnsi="Times New Roman" w:cs="Times New Roman"/>
        </w:rPr>
        <w:t xml:space="preserve"> and </w:t>
      </w:r>
      <m:oMath>
        <m:r>
          <w:rPr>
            <w:rFonts w:ascii="Cambria Math" w:eastAsiaTheme="minorHAnsi" w:hAnsi="Cambria Math" w:cs="Times New Roman"/>
          </w:rPr>
          <m:t>q</m:t>
        </m:r>
      </m:oMath>
      <w:r w:rsidR="0080268E" w:rsidRPr="0091654D">
        <w:rPr>
          <w:rFonts w:ascii="Times New Roman" w:eastAsiaTheme="minorHAnsi" w:hAnsi="Times New Roman" w:cs="Times New Roman"/>
        </w:rPr>
        <w:t xml:space="preserve"> are learnable parameters in our model.</w:t>
      </w:r>
    </w:p>
    <w:p w14:paraId="5E5FFA7B" w14:textId="77777777" w:rsidR="00C1347F" w:rsidRPr="0091654D" w:rsidRDefault="00132EC9" w:rsidP="00FE672A">
      <w:pPr>
        <w:pStyle w:val="6"/>
        <w:rPr>
          <w:rFonts w:ascii="Times New Roman" w:hAnsi="Times New Roman" w:cs="Times New Roman"/>
          <w:sz w:val="28"/>
          <w:szCs w:val="28"/>
        </w:rPr>
      </w:pPr>
      <w:proofErr w:type="gramStart"/>
      <w:r w:rsidRPr="0091654D">
        <w:rPr>
          <w:rFonts w:ascii="Times New Roman" w:hAnsi="Times New Roman" w:cs="Times New Roman"/>
          <w:sz w:val="28"/>
          <w:szCs w:val="28"/>
        </w:rPr>
        <w:t>4  Experiments</w:t>
      </w:r>
      <w:proofErr w:type="gramEnd"/>
    </w:p>
    <w:p w14:paraId="2319362C" w14:textId="77777777" w:rsidR="00C1347F" w:rsidRPr="0091654D" w:rsidRDefault="00132EC9" w:rsidP="00C1347F">
      <w:pPr>
        <w:autoSpaceDE w:val="0"/>
        <w:autoSpaceDN w:val="0"/>
        <w:adjustRightInd w:val="0"/>
        <w:rPr>
          <w:rFonts w:ascii="Times New Roman" w:eastAsiaTheme="minorHAnsi" w:hAnsi="Times New Roman" w:cs="Times New Roman"/>
        </w:rPr>
      </w:pPr>
      <w:r w:rsidRPr="0091654D">
        <w:rPr>
          <w:rFonts w:ascii="Times New Roman" w:eastAsiaTheme="minorHAnsi" w:hAnsi="Times New Roman" w:cs="Times New Roman"/>
        </w:rPr>
        <w:t>We provide empirical results to demonstrate the effectiveness of our proposed model. The experiments are designed to answer the following research questions:</w:t>
      </w:r>
    </w:p>
    <w:p w14:paraId="194008A2" w14:textId="27D45076" w:rsidR="008F3CBE" w:rsidRPr="0091654D" w:rsidRDefault="00132EC9" w:rsidP="00061861">
      <w:pPr>
        <w:autoSpaceDE w:val="0"/>
        <w:autoSpaceDN w:val="0"/>
        <w:adjustRightInd w:val="0"/>
        <w:rPr>
          <w:rFonts w:ascii="Times New Roman" w:eastAsiaTheme="minorHAnsi" w:hAnsi="Times New Roman" w:cs="Times New Roman"/>
        </w:rPr>
      </w:pPr>
      <w:r w:rsidRPr="0091654D">
        <w:rPr>
          <w:rFonts w:ascii="Times New Roman" w:eastAsiaTheme="minorHAnsi" w:hAnsi="Times New Roman" w:cs="Times New Roman"/>
        </w:rPr>
        <w:t xml:space="preserve">RQ1: How does our proposed model perform compared with other state-of-the-art </w:t>
      </w:r>
      <w:r w:rsidR="006114AF" w:rsidRPr="0091654D">
        <w:rPr>
          <w:rFonts w:ascii="Times New Roman" w:eastAsiaTheme="minorHAnsi" w:hAnsi="Times New Roman" w:cs="Times New Roman"/>
        </w:rPr>
        <w:t>sequential recommendation models and user intention modeling</w:t>
      </w:r>
      <w:r w:rsidR="00780B39" w:rsidRPr="0091654D">
        <w:rPr>
          <w:rFonts w:ascii="Times New Roman" w:eastAsiaTheme="minorHAnsi" w:hAnsi="Times New Roman" w:cs="Times New Roman"/>
        </w:rPr>
        <w:t xml:space="preserve">-based </w:t>
      </w:r>
      <w:r w:rsidR="006114AF" w:rsidRPr="0091654D">
        <w:rPr>
          <w:rFonts w:ascii="Times New Roman" w:eastAsiaTheme="minorHAnsi" w:hAnsi="Times New Roman" w:cs="Times New Roman"/>
        </w:rPr>
        <w:t>methods?</w:t>
      </w:r>
    </w:p>
    <w:p w14:paraId="4897EFBD" w14:textId="355033E2" w:rsidR="008F3CBE" w:rsidRPr="0091654D" w:rsidRDefault="00132EC9" w:rsidP="00061861">
      <w:pPr>
        <w:autoSpaceDE w:val="0"/>
        <w:autoSpaceDN w:val="0"/>
        <w:adjustRightInd w:val="0"/>
        <w:rPr>
          <w:rFonts w:ascii="Times New Roman" w:eastAsiaTheme="minorHAnsi" w:hAnsi="Times New Roman" w:cs="Times New Roman"/>
        </w:rPr>
      </w:pPr>
      <w:r w:rsidRPr="0091654D">
        <w:rPr>
          <w:rFonts w:ascii="Times New Roman" w:eastAsiaTheme="minorHAnsi" w:hAnsi="Times New Roman" w:cs="Times New Roman"/>
        </w:rPr>
        <w:lastRenderedPageBreak/>
        <w:t xml:space="preserve">RQ2: </w:t>
      </w:r>
      <w:r w:rsidR="006114AF" w:rsidRPr="0091654D">
        <w:rPr>
          <w:rFonts w:ascii="Times New Roman" w:eastAsiaTheme="minorHAnsi" w:hAnsi="Times New Roman" w:cs="Times New Roman"/>
        </w:rPr>
        <w:t>How does</w:t>
      </w:r>
      <w:r w:rsidRPr="0091654D">
        <w:rPr>
          <w:rFonts w:ascii="Times New Roman" w:eastAsiaTheme="minorHAnsi" w:hAnsi="Times New Roman" w:cs="Times New Roman"/>
        </w:rPr>
        <w:t xml:space="preserve"> </w:t>
      </w:r>
      <w:r w:rsidR="006114AF" w:rsidRPr="0091654D">
        <w:rPr>
          <w:rFonts w:ascii="Times New Roman" w:eastAsiaTheme="minorHAnsi" w:hAnsi="Times New Roman" w:cs="Times New Roman"/>
        </w:rPr>
        <w:t xml:space="preserve">each </w:t>
      </w:r>
      <w:r w:rsidR="00467B8F" w:rsidRPr="0091654D">
        <w:rPr>
          <w:rFonts w:ascii="Times New Roman" w:eastAsiaTheme="minorHAnsi" w:hAnsi="Times New Roman" w:cs="Times New Roman"/>
        </w:rPr>
        <w:t>module</w:t>
      </w:r>
      <w:r w:rsidR="006114AF" w:rsidRPr="0091654D">
        <w:rPr>
          <w:rFonts w:ascii="Times New Roman" w:eastAsiaTheme="minorHAnsi" w:hAnsi="Times New Roman" w:cs="Times New Roman"/>
        </w:rPr>
        <w:t xml:space="preserve"> (i.e., </w:t>
      </w:r>
      <w:r w:rsidR="00467B8F" w:rsidRPr="0091654D">
        <w:rPr>
          <w:rFonts w:ascii="Times New Roman" w:eastAsiaTheme="minorHAnsi" w:hAnsi="Times New Roman" w:cs="Times New Roman"/>
        </w:rPr>
        <w:t>multi-</w:t>
      </w:r>
      <w:r w:rsidR="006114AF" w:rsidRPr="0091654D">
        <w:rPr>
          <w:rFonts w:ascii="Times New Roman" w:eastAsiaTheme="minorHAnsi" w:hAnsi="Times New Roman" w:cs="Times New Roman"/>
        </w:rPr>
        <w:t xml:space="preserve">relation HIN embedding, </w:t>
      </w:r>
      <w:r w:rsidR="00467B8F" w:rsidRPr="0091654D">
        <w:rPr>
          <w:rFonts w:ascii="Times New Roman" w:eastAsiaTheme="minorHAnsi" w:hAnsi="Times New Roman" w:cs="Times New Roman"/>
        </w:rPr>
        <w:t xml:space="preserve">Relation-aware Attention layer, </w:t>
      </w:r>
      <w:r w:rsidR="00CD4D56" w:rsidRPr="0091654D">
        <w:rPr>
          <w:rFonts w:ascii="Times New Roman" w:eastAsiaTheme="minorHAnsi" w:hAnsi="Times New Roman" w:cs="Times New Roman"/>
        </w:rPr>
        <w:t xml:space="preserve">and </w:t>
      </w:r>
      <w:r w:rsidR="006114AF" w:rsidRPr="0091654D">
        <w:rPr>
          <w:rFonts w:ascii="Times New Roman" w:eastAsiaTheme="minorHAnsi" w:hAnsi="Times New Roman" w:cs="Times New Roman"/>
        </w:rPr>
        <w:t>hierarchical user intention</w:t>
      </w:r>
      <w:r w:rsidR="00467B8F" w:rsidRPr="0091654D">
        <w:rPr>
          <w:rFonts w:ascii="Times New Roman" w:eastAsiaTheme="minorHAnsi" w:hAnsi="Times New Roman" w:cs="Times New Roman"/>
        </w:rPr>
        <w:t xml:space="preserve">) </w:t>
      </w:r>
      <w:r w:rsidR="006114AF" w:rsidRPr="0091654D">
        <w:rPr>
          <w:rFonts w:ascii="Times New Roman" w:eastAsiaTheme="minorHAnsi" w:hAnsi="Times New Roman" w:cs="Times New Roman"/>
        </w:rPr>
        <w:t>affect the performance of our model?</w:t>
      </w:r>
    </w:p>
    <w:p w14:paraId="07D50B0B" w14:textId="1E2591F8" w:rsidR="00C1347F" w:rsidRPr="0091654D" w:rsidRDefault="00132EC9" w:rsidP="00061861">
      <w:pPr>
        <w:autoSpaceDE w:val="0"/>
        <w:autoSpaceDN w:val="0"/>
        <w:adjustRightInd w:val="0"/>
        <w:rPr>
          <w:rFonts w:ascii="Times New Roman" w:eastAsiaTheme="minorHAnsi" w:hAnsi="Times New Roman" w:cs="Times New Roman"/>
        </w:rPr>
      </w:pPr>
      <w:r w:rsidRPr="0091654D">
        <w:rPr>
          <w:rFonts w:ascii="Times New Roman" w:eastAsiaTheme="minorHAnsi" w:hAnsi="Times New Roman" w:cs="Times New Roman"/>
        </w:rPr>
        <w:t xml:space="preserve">RQ3: </w:t>
      </w:r>
      <w:r w:rsidR="006114AF" w:rsidRPr="0091654D">
        <w:rPr>
          <w:rFonts w:ascii="Times New Roman" w:eastAsiaTheme="minorHAnsi" w:hAnsi="Times New Roman" w:cs="Times New Roman"/>
        </w:rPr>
        <w:t xml:space="preserve">How do </w:t>
      </w:r>
      <w:r w:rsidR="00B575FC" w:rsidRPr="0091654D">
        <w:rPr>
          <w:rFonts w:ascii="Times New Roman" w:eastAsiaTheme="minorHAnsi" w:hAnsi="Times New Roman" w:cs="Times New Roman"/>
        </w:rPr>
        <w:t xml:space="preserve">the influences of different parameters </w:t>
      </w:r>
      <w:r w:rsidR="00CD4D56" w:rsidRPr="0091654D">
        <w:rPr>
          <w:rFonts w:ascii="Times New Roman" w:eastAsiaTheme="minorHAnsi" w:hAnsi="Times New Roman" w:cs="Times New Roman"/>
        </w:rPr>
        <w:t xml:space="preserve">affect </w:t>
      </w:r>
      <w:r w:rsidR="006114AF" w:rsidRPr="0091654D">
        <w:rPr>
          <w:rFonts w:ascii="Times New Roman" w:eastAsiaTheme="minorHAnsi" w:hAnsi="Times New Roman" w:cs="Times New Roman"/>
        </w:rPr>
        <w:t xml:space="preserve">our proposed </w:t>
      </w:r>
      <w:r w:rsidR="00B575FC" w:rsidRPr="0091654D">
        <w:rPr>
          <w:rFonts w:ascii="Times New Roman" w:eastAsiaTheme="minorHAnsi" w:hAnsi="Times New Roman" w:cs="Times New Roman"/>
        </w:rPr>
        <w:t>model?</w:t>
      </w:r>
    </w:p>
    <w:p w14:paraId="13154F42" w14:textId="77777777" w:rsidR="00FE672A" w:rsidRPr="0091654D" w:rsidRDefault="00FE672A" w:rsidP="00C1347F">
      <w:pPr>
        <w:autoSpaceDE w:val="0"/>
        <w:autoSpaceDN w:val="0"/>
        <w:adjustRightInd w:val="0"/>
        <w:rPr>
          <w:rFonts w:ascii="Times New Roman" w:eastAsiaTheme="minorHAnsi" w:hAnsi="Times New Roman" w:cs="Times New Roman"/>
        </w:rPr>
      </w:pPr>
    </w:p>
    <w:p w14:paraId="338E5B89" w14:textId="77777777" w:rsidR="00B575FC" w:rsidRPr="0091654D" w:rsidRDefault="00132EC9" w:rsidP="00C1347F">
      <w:pPr>
        <w:autoSpaceDE w:val="0"/>
        <w:autoSpaceDN w:val="0"/>
        <w:adjustRightInd w:val="0"/>
        <w:rPr>
          <w:rFonts w:ascii="Times New Roman" w:eastAsiaTheme="minorHAnsi" w:hAnsi="Times New Roman" w:cs="Times New Roman"/>
          <w:b/>
          <w:bCs/>
        </w:rPr>
      </w:pPr>
      <w:proofErr w:type="gramStart"/>
      <w:r w:rsidRPr="0091654D">
        <w:rPr>
          <w:rFonts w:ascii="Times New Roman" w:eastAsiaTheme="minorHAnsi" w:hAnsi="Times New Roman" w:cs="Times New Roman"/>
          <w:b/>
          <w:bCs/>
        </w:rPr>
        <w:t>4.1  Experiments</w:t>
      </w:r>
      <w:proofErr w:type="gramEnd"/>
      <w:r w:rsidRPr="0091654D">
        <w:rPr>
          <w:rFonts w:ascii="Times New Roman" w:eastAsiaTheme="minorHAnsi" w:hAnsi="Times New Roman" w:cs="Times New Roman"/>
          <w:b/>
          <w:bCs/>
        </w:rPr>
        <w:t xml:space="preserve"> settings</w:t>
      </w:r>
    </w:p>
    <w:p w14:paraId="00E49BA0" w14:textId="1E813BB7" w:rsidR="00AB4ADB" w:rsidRPr="0091654D" w:rsidRDefault="00AB4ADB" w:rsidP="00C1347F">
      <w:pPr>
        <w:autoSpaceDE w:val="0"/>
        <w:autoSpaceDN w:val="0"/>
        <w:adjustRightInd w:val="0"/>
        <w:rPr>
          <w:rFonts w:ascii="Times New Roman" w:eastAsiaTheme="minorHAnsi" w:hAnsi="Times New Roman" w:cs="Times New Roman"/>
        </w:rPr>
      </w:pPr>
      <w:r w:rsidRPr="0091654D">
        <w:rPr>
          <w:rFonts w:ascii="Times New Roman" w:eastAsiaTheme="minorHAnsi" w:hAnsi="Times New Roman" w:cs="Times New Roman"/>
        </w:rPr>
        <w:t xml:space="preserve">To answer the first research question (RQ1), we </w:t>
      </w:r>
      <w:r w:rsidR="0050559D" w:rsidRPr="0091654D">
        <w:rPr>
          <w:rFonts w:ascii="Times New Roman" w:eastAsiaTheme="minorHAnsi" w:hAnsi="Times New Roman" w:cs="Times New Roman"/>
        </w:rPr>
        <w:t>use</w:t>
      </w:r>
      <w:r w:rsidRPr="0091654D">
        <w:rPr>
          <w:rFonts w:ascii="Times New Roman" w:eastAsiaTheme="minorHAnsi" w:hAnsi="Times New Roman" w:cs="Times New Roman"/>
        </w:rPr>
        <w:t xml:space="preserve"> th</w:t>
      </w:r>
      <w:r w:rsidR="004F6EF2" w:rsidRPr="0091654D">
        <w:rPr>
          <w:rFonts w:ascii="Times New Roman" w:eastAsiaTheme="minorHAnsi" w:hAnsi="Times New Roman" w:cs="Times New Roman"/>
        </w:rPr>
        <w:t>ree</w:t>
      </w:r>
      <w:r w:rsidRPr="0091654D">
        <w:rPr>
          <w:rFonts w:ascii="Times New Roman" w:eastAsiaTheme="minorHAnsi" w:hAnsi="Times New Roman" w:cs="Times New Roman"/>
        </w:rPr>
        <w:t xml:space="preserve"> </w:t>
      </w:r>
      <w:r w:rsidR="004F6EF2" w:rsidRPr="0091654D">
        <w:rPr>
          <w:rFonts w:ascii="Times New Roman" w:eastAsiaTheme="minorHAnsi" w:hAnsi="Times New Roman" w:cs="Times New Roman"/>
        </w:rPr>
        <w:t>actual and</w:t>
      </w:r>
      <w:r w:rsidRPr="0091654D">
        <w:rPr>
          <w:rFonts w:ascii="Times New Roman" w:eastAsiaTheme="minorHAnsi" w:hAnsi="Times New Roman" w:cs="Times New Roman"/>
        </w:rPr>
        <w:t xml:space="preserve"> available datasets and </w:t>
      </w:r>
      <w:r w:rsidR="0050559D" w:rsidRPr="0091654D">
        <w:rPr>
          <w:rFonts w:ascii="Times New Roman" w:eastAsiaTheme="minorHAnsi" w:hAnsi="Times New Roman" w:cs="Times New Roman"/>
        </w:rPr>
        <w:t xml:space="preserve">make </w:t>
      </w:r>
      <w:r w:rsidRPr="0091654D">
        <w:rPr>
          <w:rFonts w:ascii="Times New Roman" w:eastAsiaTheme="minorHAnsi" w:hAnsi="Times New Roman" w:cs="Times New Roman"/>
        </w:rPr>
        <w:t>comparisons with existing models</w:t>
      </w:r>
      <w:r w:rsidR="00A815B3" w:rsidRPr="0091654D">
        <w:rPr>
          <w:rFonts w:ascii="Times New Roman" w:eastAsiaTheme="minorHAnsi" w:hAnsi="Times New Roman" w:cs="Times New Roman"/>
        </w:rPr>
        <w:t xml:space="preserve"> on Recall and MRR.</w:t>
      </w:r>
    </w:p>
    <w:p w14:paraId="775A7853" w14:textId="07213E84" w:rsidR="00C1347F" w:rsidRPr="0091654D" w:rsidRDefault="00132EC9" w:rsidP="00C1347F">
      <w:pPr>
        <w:autoSpaceDE w:val="0"/>
        <w:autoSpaceDN w:val="0"/>
        <w:adjustRightInd w:val="0"/>
        <w:rPr>
          <w:rFonts w:ascii="Times New Roman" w:eastAsiaTheme="minorHAnsi" w:hAnsi="Times New Roman" w:cs="Times New Roman"/>
          <w:b/>
          <w:bCs/>
        </w:rPr>
      </w:pPr>
      <w:proofErr w:type="gramStart"/>
      <w:r w:rsidRPr="0091654D">
        <w:rPr>
          <w:rFonts w:ascii="Times New Roman" w:eastAsiaTheme="minorHAnsi" w:hAnsi="Times New Roman" w:cs="Times New Roman"/>
          <w:b/>
          <w:bCs/>
        </w:rPr>
        <w:t>4.1.</w:t>
      </w:r>
      <w:r w:rsidR="00B575FC" w:rsidRPr="0091654D">
        <w:rPr>
          <w:rFonts w:ascii="Times New Roman" w:eastAsiaTheme="minorHAnsi" w:hAnsi="Times New Roman" w:cs="Times New Roman"/>
          <w:b/>
          <w:bCs/>
        </w:rPr>
        <w:t>1</w:t>
      </w:r>
      <w:r w:rsidRPr="0091654D">
        <w:rPr>
          <w:rFonts w:ascii="Times New Roman" w:eastAsiaTheme="minorHAnsi" w:hAnsi="Times New Roman" w:cs="Times New Roman"/>
          <w:b/>
          <w:bCs/>
        </w:rPr>
        <w:t xml:space="preserve">  Datasets</w:t>
      </w:r>
      <w:proofErr w:type="gramEnd"/>
    </w:p>
    <w:p w14:paraId="64C6F505" w14:textId="456BBF84" w:rsidR="00EB115C" w:rsidRPr="0091654D" w:rsidRDefault="00132EC9" w:rsidP="00EB115C">
      <w:pPr>
        <w:autoSpaceDE w:val="0"/>
        <w:autoSpaceDN w:val="0"/>
        <w:adjustRightInd w:val="0"/>
        <w:rPr>
          <w:rFonts w:ascii="Times New Roman" w:eastAsiaTheme="minorHAnsi" w:hAnsi="Times New Roman" w:cs="Times New Roman"/>
        </w:rPr>
      </w:pPr>
      <w:r w:rsidRPr="0091654D">
        <w:rPr>
          <w:rFonts w:ascii="Times New Roman" w:eastAsiaTheme="minorHAnsi" w:hAnsi="Times New Roman" w:cs="Times New Roman"/>
        </w:rPr>
        <w:t xml:space="preserve">In order to evaluate our proposed model, we conducted extensive experiments on </w:t>
      </w:r>
      <w:r w:rsidR="0050559D" w:rsidRPr="0091654D">
        <w:rPr>
          <w:rFonts w:ascii="Times New Roman" w:eastAsiaTheme="minorHAnsi" w:hAnsi="Times New Roman" w:cs="Times New Roman"/>
        </w:rPr>
        <w:t xml:space="preserve">the </w:t>
      </w:r>
      <w:r w:rsidRPr="0091654D">
        <w:rPr>
          <w:rFonts w:ascii="Times New Roman" w:eastAsiaTheme="minorHAnsi" w:hAnsi="Times New Roman" w:cs="Times New Roman"/>
        </w:rPr>
        <w:t xml:space="preserve">three real datasets. The statistics of </w:t>
      </w:r>
      <w:r w:rsidR="0050559D" w:rsidRPr="0091654D">
        <w:rPr>
          <w:rFonts w:ascii="Times New Roman" w:eastAsiaTheme="minorHAnsi" w:hAnsi="Times New Roman" w:cs="Times New Roman"/>
        </w:rPr>
        <w:t xml:space="preserve">the </w:t>
      </w:r>
      <w:r w:rsidRPr="0091654D">
        <w:rPr>
          <w:rFonts w:ascii="Times New Roman" w:eastAsiaTheme="minorHAnsi" w:hAnsi="Times New Roman" w:cs="Times New Roman"/>
        </w:rPr>
        <w:t>datasets are summarized in Table 1.</w:t>
      </w:r>
    </w:p>
    <w:p w14:paraId="3FB2BE2C" w14:textId="77777777" w:rsidR="00EB115C" w:rsidRPr="0091654D" w:rsidRDefault="00132EC9" w:rsidP="00EB115C">
      <w:pPr>
        <w:autoSpaceDE w:val="0"/>
        <w:autoSpaceDN w:val="0"/>
        <w:adjustRightInd w:val="0"/>
        <w:rPr>
          <w:rFonts w:ascii="Times New Roman" w:eastAsiaTheme="minorHAnsi" w:hAnsi="Times New Roman" w:cs="Times New Roman"/>
        </w:rPr>
      </w:pPr>
      <w:r w:rsidRPr="0091654D">
        <w:rPr>
          <w:rFonts w:ascii="Times New Roman" w:eastAsiaTheme="minorHAnsi" w:hAnsi="Times New Roman" w:cs="Times New Roman"/>
          <w:b/>
          <w:bCs/>
        </w:rPr>
        <w:t>MovieLens:</w:t>
      </w:r>
      <w:r w:rsidR="009472F8" w:rsidRPr="0091654D">
        <w:rPr>
          <w:rFonts w:ascii="Times New Roman" w:eastAsiaTheme="minorHAnsi" w:hAnsi="Times New Roman" w:cs="Times New Roman"/>
          <w:b/>
          <w:bCs/>
        </w:rPr>
        <w:t xml:space="preserve"> </w:t>
      </w:r>
      <w:r w:rsidR="009472F8" w:rsidRPr="0091654D">
        <w:rPr>
          <w:rFonts w:ascii="Times New Roman" w:eastAsiaTheme="minorHAnsi" w:hAnsi="Times New Roman" w:cs="Times New Roman"/>
        </w:rPr>
        <w:t>This dataset is about movie ratings and has been widely used to evaluate recommendation algorithms. We use ML-1m containing 1 million rating records, respectively. We extract interaction records from rating data, items from "movie name", and users from "user id".</w:t>
      </w:r>
    </w:p>
    <w:p w14:paraId="47367367" w14:textId="3F5481F3" w:rsidR="00EB115C" w:rsidRPr="0091654D" w:rsidRDefault="00132EC9" w:rsidP="00EB115C">
      <w:pPr>
        <w:autoSpaceDE w:val="0"/>
        <w:autoSpaceDN w:val="0"/>
        <w:adjustRightInd w:val="0"/>
        <w:rPr>
          <w:rFonts w:ascii="Times New Roman" w:eastAsiaTheme="minorHAnsi" w:hAnsi="Times New Roman" w:cs="Times New Roman"/>
        </w:rPr>
      </w:pPr>
      <w:r w:rsidRPr="0091654D">
        <w:rPr>
          <w:rFonts w:ascii="Times New Roman" w:eastAsiaTheme="minorHAnsi" w:hAnsi="Times New Roman" w:cs="Times New Roman"/>
          <w:b/>
          <w:bCs/>
        </w:rPr>
        <w:t xml:space="preserve">Double </w:t>
      </w:r>
      <w:r w:rsidR="00E86125" w:rsidRPr="0091654D">
        <w:rPr>
          <w:rFonts w:ascii="Times New Roman" w:eastAsiaTheme="minorHAnsi" w:hAnsi="Times New Roman" w:cs="Times New Roman"/>
          <w:b/>
          <w:bCs/>
        </w:rPr>
        <w:t>B</w:t>
      </w:r>
      <w:r w:rsidRPr="0091654D">
        <w:rPr>
          <w:rFonts w:ascii="Times New Roman" w:eastAsiaTheme="minorHAnsi" w:hAnsi="Times New Roman" w:cs="Times New Roman"/>
          <w:b/>
          <w:bCs/>
        </w:rPr>
        <w:t xml:space="preserve">ook: </w:t>
      </w:r>
      <w:r w:rsidRPr="0091654D">
        <w:rPr>
          <w:rFonts w:ascii="Times New Roman" w:eastAsiaTheme="minorHAnsi" w:hAnsi="Times New Roman" w:cs="Times New Roman"/>
        </w:rPr>
        <w:t xml:space="preserve">This dataset </w:t>
      </w:r>
      <w:r w:rsidR="00DA4A08" w:rsidRPr="0091654D">
        <w:rPr>
          <w:rFonts w:ascii="Times New Roman" w:eastAsiaTheme="minorHAnsi" w:hAnsi="Times New Roman" w:cs="Times New Roman"/>
        </w:rPr>
        <w:t xml:space="preserve">is about book ratings </w:t>
      </w:r>
      <w:r w:rsidRPr="0091654D">
        <w:rPr>
          <w:rFonts w:ascii="Times New Roman" w:eastAsiaTheme="minorHAnsi" w:hAnsi="Times New Roman" w:cs="Times New Roman"/>
        </w:rPr>
        <w:t xml:space="preserve">collected from Douban website. We use friend relationship, rating data, and </w:t>
      </w:r>
      <w:r w:rsidR="00EF32DC" w:rsidRPr="0091654D">
        <w:rPr>
          <w:rFonts w:ascii="Times New Roman" w:eastAsiaTheme="minorHAnsi" w:hAnsi="Times New Roman" w:cs="Times New Roman"/>
        </w:rPr>
        <w:t xml:space="preserve">genres of </w:t>
      </w:r>
      <w:r w:rsidRPr="0091654D">
        <w:rPr>
          <w:rFonts w:ascii="Times New Roman" w:eastAsiaTheme="minorHAnsi" w:hAnsi="Times New Roman" w:cs="Times New Roman"/>
        </w:rPr>
        <w:t>book</w:t>
      </w:r>
      <w:r w:rsidR="00EF32DC" w:rsidRPr="0091654D">
        <w:rPr>
          <w:rFonts w:ascii="Times New Roman" w:eastAsiaTheme="minorHAnsi" w:hAnsi="Times New Roman" w:cs="Times New Roman"/>
        </w:rPr>
        <w:t>s</w:t>
      </w:r>
      <w:r w:rsidRPr="0091654D">
        <w:rPr>
          <w:rFonts w:ascii="Times New Roman" w:eastAsiaTheme="minorHAnsi" w:hAnsi="Times New Roman" w:cs="Times New Roman"/>
        </w:rPr>
        <w:t xml:space="preserve"> in the dataset as category. It is worth noting that although our model only illustrates three types of nodes, our model can be extended to more types of nodes and correspond more types of relationships.</w:t>
      </w:r>
    </w:p>
    <w:p w14:paraId="0EF612F5" w14:textId="510EB6E5" w:rsidR="00EB115C" w:rsidRPr="0091654D" w:rsidRDefault="00132EC9" w:rsidP="00EB115C">
      <w:pPr>
        <w:autoSpaceDE w:val="0"/>
        <w:autoSpaceDN w:val="0"/>
        <w:adjustRightInd w:val="0"/>
        <w:rPr>
          <w:rFonts w:ascii="Times New Roman" w:eastAsiaTheme="minorHAnsi" w:hAnsi="Times New Roman" w:cs="Times New Roman"/>
        </w:rPr>
      </w:pPr>
      <w:r w:rsidRPr="0091654D">
        <w:rPr>
          <w:rFonts w:ascii="Times New Roman" w:eastAsiaTheme="minorHAnsi" w:hAnsi="Times New Roman" w:cs="Times New Roman"/>
          <w:b/>
          <w:bCs/>
        </w:rPr>
        <w:t>Last</w:t>
      </w:r>
      <w:r w:rsidR="00EF32DC" w:rsidRPr="0091654D">
        <w:rPr>
          <w:rFonts w:ascii="Times New Roman" w:eastAsiaTheme="minorHAnsi" w:hAnsi="Times New Roman" w:cs="Times New Roman"/>
          <w:b/>
          <w:bCs/>
        </w:rPr>
        <w:t>-</w:t>
      </w:r>
      <w:r w:rsidRPr="0091654D">
        <w:rPr>
          <w:rFonts w:ascii="Times New Roman" w:eastAsiaTheme="minorHAnsi" w:hAnsi="Times New Roman" w:cs="Times New Roman"/>
          <w:b/>
          <w:bCs/>
        </w:rPr>
        <w:t xml:space="preserve">FM: </w:t>
      </w:r>
      <w:r w:rsidRPr="0091654D">
        <w:rPr>
          <w:rFonts w:ascii="Times New Roman" w:eastAsiaTheme="minorHAnsi" w:hAnsi="Times New Roman" w:cs="Times New Roman"/>
        </w:rPr>
        <w:t xml:space="preserve">This </w:t>
      </w:r>
      <w:r w:rsidR="00EF32DC" w:rsidRPr="0091654D">
        <w:rPr>
          <w:rFonts w:ascii="Times New Roman" w:eastAsiaTheme="minorHAnsi" w:hAnsi="Times New Roman" w:cs="Times New Roman"/>
        </w:rPr>
        <w:t>dataset is about</w:t>
      </w:r>
      <w:r w:rsidRPr="0091654D">
        <w:rPr>
          <w:rFonts w:ascii="Times New Roman" w:eastAsiaTheme="minorHAnsi" w:hAnsi="Times New Roman" w:cs="Times New Roman"/>
        </w:rPr>
        <w:t xml:space="preserve"> music that users listen to on the online music website </w:t>
      </w:r>
      <w:r w:rsidR="00EF32DC" w:rsidRPr="0091654D">
        <w:rPr>
          <w:rFonts w:ascii="Times New Roman" w:eastAsiaTheme="minorHAnsi" w:hAnsi="Times New Roman" w:cs="Times New Roman"/>
        </w:rPr>
        <w:t>L</w:t>
      </w:r>
      <w:r w:rsidRPr="0091654D">
        <w:rPr>
          <w:rFonts w:ascii="Times New Roman" w:eastAsiaTheme="minorHAnsi" w:hAnsi="Times New Roman" w:cs="Times New Roman"/>
        </w:rPr>
        <w:t>ast.fm. The dataset includes friend relationship, user listening to artist, user label to artist, and artist label. In order to uni</w:t>
      </w:r>
      <w:r w:rsidR="00EF32DC" w:rsidRPr="0091654D">
        <w:rPr>
          <w:rFonts w:ascii="Times New Roman" w:eastAsiaTheme="minorHAnsi" w:hAnsi="Times New Roman" w:cs="Times New Roman"/>
        </w:rPr>
        <w:t>fy</w:t>
      </w:r>
      <w:r w:rsidRPr="0091654D">
        <w:rPr>
          <w:rFonts w:ascii="Times New Roman" w:eastAsiaTheme="minorHAnsi" w:hAnsi="Times New Roman" w:cs="Times New Roman"/>
        </w:rPr>
        <w:t xml:space="preserve"> category nodes, we take the artist</w:t>
      </w:r>
      <w:r w:rsidR="00F341B4" w:rsidRPr="0091654D">
        <w:rPr>
          <w:rFonts w:ascii="Times New Roman" w:eastAsiaTheme="minorHAnsi" w:hAnsi="Times New Roman" w:cs="Times New Roman"/>
        </w:rPr>
        <w:t>’</w:t>
      </w:r>
      <w:r w:rsidRPr="0091654D">
        <w:rPr>
          <w:rFonts w:ascii="Times New Roman" w:eastAsiaTheme="minorHAnsi" w:hAnsi="Times New Roman" w:cs="Times New Roman"/>
        </w:rPr>
        <w:t>s label as category.</w:t>
      </w:r>
    </w:p>
    <w:p w14:paraId="13A17788" w14:textId="77777777" w:rsidR="00C1347F" w:rsidRPr="0091654D" w:rsidRDefault="00C1347F" w:rsidP="00C1347F">
      <w:pPr>
        <w:autoSpaceDE w:val="0"/>
        <w:autoSpaceDN w:val="0"/>
        <w:adjustRightInd w:val="0"/>
        <w:rPr>
          <w:rFonts w:ascii="Times New Roman" w:eastAsiaTheme="minorHAnsi" w:hAnsi="Times New Roman" w:cs="Times New Roman"/>
        </w:rPr>
      </w:pPr>
    </w:p>
    <w:p w14:paraId="3473502F" w14:textId="77777777" w:rsidR="00C1347F" w:rsidRPr="0091654D" w:rsidRDefault="00132EC9" w:rsidP="00C1347F">
      <w:pPr>
        <w:autoSpaceDE w:val="0"/>
        <w:autoSpaceDN w:val="0"/>
        <w:adjustRightInd w:val="0"/>
        <w:rPr>
          <w:rFonts w:ascii="Times New Roman" w:eastAsiaTheme="minorHAnsi" w:hAnsi="Times New Roman" w:cs="Times New Roman"/>
          <w:b/>
          <w:bCs/>
        </w:rPr>
      </w:pPr>
      <w:proofErr w:type="gramStart"/>
      <w:r w:rsidRPr="0091654D">
        <w:rPr>
          <w:rFonts w:ascii="Times New Roman" w:eastAsiaTheme="minorHAnsi" w:hAnsi="Times New Roman" w:cs="Times New Roman"/>
          <w:b/>
          <w:bCs/>
        </w:rPr>
        <w:t>4.</w:t>
      </w:r>
      <w:r w:rsidR="00B575FC" w:rsidRPr="0091654D">
        <w:rPr>
          <w:rFonts w:ascii="Times New Roman" w:eastAsiaTheme="minorHAnsi" w:hAnsi="Times New Roman" w:cs="Times New Roman"/>
          <w:b/>
          <w:bCs/>
        </w:rPr>
        <w:t>1.2</w:t>
      </w:r>
      <w:r w:rsidRPr="0091654D">
        <w:rPr>
          <w:rFonts w:ascii="Times New Roman" w:eastAsiaTheme="minorHAnsi" w:hAnsi="Times New Roman" w:cs="Times New Roman"/>
          <w:b/>
          <w:bCs/>
        </w:rPr>
        <w:t xml:space="preserve">  </w:t>
      </w:r>
      <w:r w:rsidR="00B575FC" w:rsidRPr="0091654D">
        <w:rPr>
          <w:rFonts w:ascii="Times New Roman" w:eastAsiaTheme="minorHAnsi" w:hAnsi="Times New Roman" w:cs="Times New Roman"/>
          <w:b/>
          <w:bCs/>
        </w:rPr>
        <w:t>Evaluation</w:t>
      </w:r>
      <w:proofErr w:type="gramEnd"/>
      <w:r w:rsidR="00B575FC" w:rsidRPr="0091654D">
        <w:rPr>
          <w:rFonts w:ascii="Times New Roman" w:eastAsiaTheme="minorHAnsi" w:hAnsi="Times New Roman" w:cs="Times New Roman"/>
          <w:b/>
          <w:bCs/>
        </w:rPr>
        <w:t xml:space="preserve"> </w:t>
      </w:r>
      <w:r w:rsidRPr="0091654D">
        <w:rPr>
          <w:rFonts w:ascii="Times New Roman" w:eastAsiaTheme="minorHAnsi" w:hAnsi="Times New Roman" w:cs="Times New Roman"/>
          <w:b/>
          <w:bCs/>
        </w:rPr>
        <w:t>Metrics</w:t>
      </w:r>
    </w:p>
    <w:p w14:paraId="46D7E242" w14:textId="28900391" w:rsidR="006D76D1" w:rsidRPr="0091654D" w:rsidRDefault="00132EC9" w:rsidP="00C1347F">
      <w:pPr>
        <w:autoSpaceDE w:val="0"/>
        <w:autoSpaceDN w:val="0"/>
        <w:adjustRightInd w:val="0"/>
        <w:rPr>
          <w:rFonts w:ascii="Times New Roman" w:eastAsiaTheme="minorHAnsi" w:hAnsi="Times New Roman" w:cs="Times New Roman"/>
        </w:rPr>
      </w:pPr>
      <w:r w:rsidRPr="0091654D">
        <w:rPr>
          <w:rFonts w:ascii="Times New Roman" w:eastAsiaTheme="minorHAnsi" w:hAnsi="Times New Roman" w:cs="Times New Roman"/>
        </w:rPr>
        <w:t xml:space="preserve">In order to evaluate the recommendation performance of our proposed model, we use two evaluation metrics </w:t>
      </w:r>
      <w:r w:rsidR="00311BCF" w:rsidRPr="0091654D">
        <w:rPr>
          <w:rFonts w:ascii="Times New Roman" w:eastAsiaTheme="minorHAnsi" w:hAnsi="Times New Roman" w:cs="Times New Roman"/>
        </w:rPr>
        <w:t>R</w:t>
      </w:r>
      <w:r w:rsidRPr="0091654D">
        <w:rPr>
          <w:rFonts w:ascii="Times New Roman" w:eastAsiaTheme="minorHAnsi" w:hAnsi="Times New Roman" w:cs="Times New Roman"/>
        </w:rPr>
        <w:t xml:space="preserve">ecall@K and </w:t>
      </w:r>
      <w:bookmarkStart w:id="14" w:name="OLE_LINK13"/>
      <w:bookmarkStart w:id="15" w:name="OLE_LINK14"/>
      <w:r w:rsidRPr="0091654D">
        <w:rPr>
          <w:rFonts w:ascii="Times New Roman" w:eastAsiaTheme="minorHAnsi" w:hAnsi="Times New Roman" w:cs="Times New Roman"/>
        </w:rPr>
        <w:t xml:space="preserve">Mean Reciprocal </w:t>
      </w:r>
      <w:del w:id="16" w:author="Yang, Fan [yangfan]" w:date="2022-07-19T15:26:00Z">
        <w:r w:rsidRPr="0091654D" w:rsidDel="0091654D">
          <w:rPr>
            <w:rFonts w:ascii="Times New Roman" w:eastAsiaTheme="minorHAnsi" w:hAnsi="Times New Roman" w:cs="Times New Roman"/>
          </w:rPr>
          <w:delText>Rank</w:delText>
        </w:r>
        <w:bookmarkEnd w:id="14"/>
        <w:bookmarkEnd w:id="15"/>
        <w:r w:rsidRPr="0091654D" w:rsidDel="0091654D">
          <w:rPr>
            <w:rFonts w:ascii="Times New Roman" w:eastAsiaTheme="minorHAnsi" w:hAnsi="Times New Roman" w:cs="Times New Roman"/>
          </w:rPr>
          <w:delText>(</w:delText>
        </w:r>
      </w:del>
      <w:ins w:id="17" w:author="Yang, Fan [yangfan]" w:date="2022-07-19T15:26:00Z">
        <w:r w:rsidR="0091654D" w:rsidRPr="0091654D">
          <w:rPr>
            <w:rFonts w:ascii="Times New Roman" w:eastAsiaTheme="minorHAnsi" w:hAnsi="Times New Roman" w:cs="Times New Roman"/>
          </w:rPr>
          <w:t>Rank (</w:t>
        </w:r>
      </w:ins>
      <w:r w:rsidRPr="0091654D">
        <w:rPr>
          <w:rFonts w:ascii="Times New Roman" w:eastAsiaTheme="minorHAnsi" w:hAnsi="Times New Roman" w:cs="Times New Roman"/>
        </w:rPr>
        <w:t xml:space="preserve">MRR@K for short). The first metric evaluates the fraction of ground truth items that </w:t>
      </w:r>
      <w:r w:rsidR="001C7A02" w:rsidRPr="0091654D">
        <w:rPr>
          <w:rFonts w:ascii="Times New Roman" w:eastAsiaTheme="minorHAnsi" w:hAnsi="Times New Roman" w:cs="Times New Roman"/>
        </w:rPr>
        <w:t>are</w:t>
      </w:r>
      <w:r w:rsidRPr="0091654D">
        <w:rPr>
          <w:rFonts w:ascii="Times New Roman" w:eastAsiaTheme="minorHAnsi" w:hAnsi="Times New Roman" w:cs="Times New Roman"/>
        </w:rPr>
        <w:t xml:space="preserve"> retrieved over the total amount of ground truth items, while the second metric is the mean of reciprocal of the rank at which the ground-truth item </w:t>
      </w:r>
      <w:r w:rsidR="001C7A02" w:rsidRPr="0091654D">
        <w:rPr>
          <w:rFonts w:ascii="Times New Roman" w:eastAsiaTheme="minorHAnsi" w:hAnsi="Times New Roman" w:cs="Times New Roman"/>
        </w:rPr>
        <w:t xml:space="preserve">is </w:t>
      </w:r>
      <w:r w:rsidRPr="0091654D">
        <w:rPr>
          <w:rFonts w:ascii="Times New Roman" w:eastAsiaTheme="minorHAnsi" w:hAnsi="Times New Roman" w:cs="Times New Roman"/>
        </w:rPr>
        <w:t xml:space="preserve">retrieved. The larger the values of both Recall and </w:t>
      </w:r>
      <w:r w:rsidR="00311BCF" w:rsidRPr="0091654D">
        <w:rPr>
          <w:rFonts w:ascii="Times New Roman" w:eastAsiaTheme="minorHAnsi" w:hAnsi="Times New Roman" w:cs="Times New Roman"/>
        </w:rPr>
        <w:t>MRR</w:t>
      </w:r>
      <w:r w:rsidRPr="0091654D">
        <w:rPr>
          <w:rFonts w:ascii="Times New Roman" w:eastAsiaTheme="minorHAnsi" w:hAnsi="Times New Roman" w:cs="Times New Roman"/>
        </w:rPr>
        <w:t xml:space="preserve"> metrics, the better the performance. </w:t>
      </w:r>
    </w:p>
    <w:p w14:paraId="630FC6E1" w14:textId="77777777" w:rsidR="00311BCF" w:rsidRPr="0091654D" w:rsidRDefault="00132EC9" w:rsidP="003C5916">
      <w:pPr>
        <w:autoSpaceDE w:val="0"/>
        <w:autoSpaceDN w:val="0"/>
        <w:adjustRightInd w:val="0"/>
        <w:jc w:val="right"/>
        <w:rPr>
          <w:rFonts w:ascii="Times New Roman" w:eastAsiaTheme="minorHAnsi" w:hAnsi="Times New Roman" w:cs="Times New Roman"/>
        </w:rPr>
      </w:pPr>
      <m:oMath>
        <m:r>
          <m:rPr>
            <m:nor/>
          </m:rPr>
          <w:rPr>
            <w:rFonts w:ascii="Times New Roman" w:eastAsiaTheme="minorHAnsi" w:hAnsi="Times New Roman" w:cs="Times New Roman"/>
          </w:rPr>
          <m:t>Recall@</m:t>
        </m:r>
        <m:r>
          <w:rPr>
            <w:rFonts w:ascii="Cambria Math" w:eastAsiaTheme="minorHAnsi" w:hAnsi="Cambria Math" w:cs="Times New Roman"/>
          </w:rPr>
          <m:t>K</m:t>
        </m:r>
        <m:r>
          <m:rPr>
            <m:sty m:val="p"/>
          </m:rPr>
          <w:rPr>
            <w:rFonts w:ascii="Cambria Math" w:eastAsiaTheme="minorHAnsi" w:hAnsi="Cambria Math" w:cs="Times New Roman"/>
          </w:rPr>
          <m:t>=</m:t>
        </m:r>
        <m:f>
          <m:fPr>
            <m:ctrlPr>
              <w:rPr>
                <w:rFonts w:ascii="Cambria Math" w:eastAsiaTheme="minorHAnsi" w:hAnsi="Cambria Math" w:cs="Times New Roman"/>
              </w:rPr>
            </m:ctrlPr>
          </m:fPr>
          <m:num>
            <m:r>
              <m:rPr>
                <m:sty m:val="p"/>
              </m:rPr>
              <w:rPr>
                <w:rFonts w:ascii="Cambria Math" w:eastAsiaTheme="minorHAnsi" w:hAnsi="Cambria Math" w:cs="Times New Roman"/>
              </w:rPr>
              <m:t>1</m:t>
            </m:r>
          </m:num>
          <m:den>
            <m:d>
              <m:dPr>
                <m:begChr m:val="|"/>
                <m:endChr m:val="|"/>
                <m:ctrlPr>
                  <w:rPr>
                    <w:rFonts w:ascii="Cambria Math" w:eastAsiaTheme="minorHAnsi" w:hAnsi="Cambria Math" w:cs="Times New Roman"/>
                  </w:rPr>
                </m:ctrlPr>
              </m:dPr>
              <m:e>
                <m:sSubSup>
                  <m:sSubSupPr>
                    <m:ctrlPr>
                      <w:rPr>
                        <w:rFonts w:ascii="Cambria Math" w:eastAsiaTheme="minorHAnsi" w:hAnsi="Cambria Math" w:cs="Times New Roman"/>
                      </w:rPr>
                    </m:ctrlPr>
                  </m:sSubSupPr>
                  <m:e>
                    <m:r>
                      <w:rPr>
                        <w:rFonts w:ascii="Cambria Math" w:eastAsiaTheme="minorHAnsi" w:hAnsi="Cambria Math" w:cs="Times New Roman"/>
                      </w:rPr>
                      <m:t>D</m:t>
                    </m:r>
                  </m:e>
                  <m:sub>
                    <m:r>
                      <w:rPr>
                        <w:rFonts w:ascii="Cambria Math" w:eastAsiaTheme="minorHAnsi" w:hAnsi="Cambria Math" w:cs="Times New Roman"/>
                      </w:rPr>
                      <m:t>test</m:t>
                    </m:r>
                  </m:sub>
                  <m:sup>
                    <m:r>
                      <m:rPr>
                        <m:sty m:val="p"/>
                      </m:rPr>
                      <w:rPr>
                        <w:rFonts w:ascii="Cambria Math" w:eastAsiaTheme="minorHAnsi" w:hAnsi="Cambria Math" w:cs="Times New Roman"/>
                      </w:rPr>
                      <m:t>+</m:t>
                    </m:r>
                  </m:sup>
                </m:sSubSup>
              </m:e>
            </m:d>
          </m:den>
        </m:f>
        <m:nary>
          <m:naryPr>
            <m:chr m:val="∑"/>
            <m:limLoc m:val="undOvr"/>
            <m:grow m:val="1"/>
            <m:supHide m:val="1"/>
            <m:ctrlPr>
              <w:rPr>
                <w:rFonts w:ascii="Cambria Math" w:eastAsiaTheme="minorHAnsi" w:hAnsi="Cambria Math" w:cs="Times New Roman"/>
              </w:rPr>
            </m:ctrlPr>
          </m:naryPr>
          <m:sub>
            <m:d>
              <m:dPr>
                <m:ctrlPr>
                  <w:rPr>
                    <w:rFonts w:ascii="Cambria Math" w:eastAsiaTheme="minorHAnsi" w:hAnsi="Cambria Math" w:cs="Times New Roman"/>
                  </w:rPr>
                </m:ctrlPr>
              </m:dPr>
              <m:e>
                <m:r>
                  <w:rPr>
                    <w:rFonts w:ascii="Cambria Math" w:eastAsiaTheme="minorHAnsi" w:hAnsi="Cambria Math" w:cs="Times New Roman"/>
                  </w:rPr>
                  <m:t>u</m:t>
                </m:r>
                <m:r>
                  <m:rPr>
                    <m:sty m:val="p"/>
                  </m:rPr>
                  <w:rPr>
                    <w:rFonts w:ascii="Cambria Math" w:eastAsiaTheme="minorHAnsi" w:hAnsi="Cambria Math" w:cs="Times New Roman"/>
                  </w:rPr>
                  <m:t>,</m:t>
                </m:r>
                <m:sSub>
                  <m:sSubPr>
                    <m:ctrlPr>
                      <w:rPr>
                        <w:rFonts w:ascii="Cambria Math" w:eastAsiaTheme="minorHAnsi" w:hAnsi="Cambria Math" w:cs="Times New Roman"/>
                      </w:rPr>
                    </m:ctrlPr>
                  </m:sSubPr>
                  <m:e>
                    <m:r>
                      <w:rPr>
                        <w:rFonts w:ascii="Cambria Math" w:eastAsiaTheme="minorHAnsi" w:hAnsi="Cambria Math" w:cs="Times New Roman"/>
                      </w:rPr>
                      <m:t>i</m:t>
                    </m:r>
                  </m:e>
                  <m:sub>
                    <m:r>
                      <w:rPr>
                        <w:rFonts w:ascii="Cambria Math" w:eastAsiaTheme="minorHAnsi" w:hAnsi="Cambria Math" w:cs="Times New Roman"/>
                      </w:rPr>
                      <m:t>x</m:t>
                    </m:r>
                  </m:sub>
                </m:sSub>
                <m:r>
                  <m:rPr>
                    <m:sty m:val="p"/>
                  </m:rPr>
                  <w:rPr>
                    <w:rFonts w:ascii="Cambria Math" w:eastAsiaTheme="minorHAnsi" w:hAnsi="Cambria Math" w:cs="Times New Roman"/>
                  </w:rPr>
                  <m:t>,</m:t>
                </m:r>
                <m:r>
                  <w:rPr>
                    <w:rFonts w:ascii="Cambria Math" w:eastAsiaTheme="minorHAnsi" w:hAnsi="Cambria Math" w:cs="Times New Roman"/>
                  </w:rPr>
                  <m:t>r</m:t>
                </m:r>
              </m:e>
            </m:d>
            <m:r>
              <m:rPr>
                <m:sty m:val="p"/>
              </m:rPr>
              <w:rPr>
                <w:rFonts w:ascii="Cambria Math" w:eastAsiaTheme="minorHAnsi" w:hAnsi="Cambria Math" w:cs="Times New Roman"/>
              </w:rPr>
              <m:t>∈</m:t>
            </m:r>
            <m:sSubSup>
              <m:sSubSupPr>
                <m:ctrlPr>
                  <w:rPr>
                    <w:rFonts w:ascii="Cambria Math" w:eastAsiaTheme="minorHAnsi" w:hAnsi="Cambria Math" w:cs="Times New Roman"/>
                  </w:rPr>
                </m:ctrlPr>
              </m:sSubSupPr>
              <m:e>
                <m:r>
                  <w:rPr>
                    <w:rFonts w:ascii="Cambria Math" w:eastAsiaTheme="minorHAnsi" w:hAnsi="Cambria Math" w:cs="Times New Roman"/>
                  </w:rPr>
                  <m:t>D</m:t>
                </m:r>
              </m:e>
              <m:sub>
                <m:r>
                  <w:rPr>
                    <w:rFonts w:ascii="Cambria Math" w:eastAsiaTheme="minorHAnsi" w:hAnsi="Cambria Math" w:cs="Times New Roman"/>
                  </w:rPr>
                  <m:t>test</m:t>
                </m:r>
              </m:sub>
              <m:sup>
                <m:r>
                  <m:rPr>
                    <m:sty m:val="p"/>
                  </m:rPr>
                  <w:rPr>
                    <w:rFonts w:ascii="Cambria Math" w:eastAsiaTheme="minorHAnsi" w:hAnsi="Cambria Math" w:cs="Times New Roman"/>
                  </w:rPr>
                  <m:t>+</m:t>
                </m:r>
              </m:sup>
            </m:sSubSup>
          </m:sub>
          <m:sup/>
          <m:e>
            <m:r>
              <m:rPr>
                <m:sty m:val="p"/>
              </m:rPr>
              <w:rPr>
                <w:rFonts w:ascii="Cambria Math" w:eastAsiaTheme="minorHAnsi" w:hAnsi="Cambria Math" w:cs="Times New Roman"/>
              </w:rPr>
              <m:t> </m:t>
            </m:r>
          </m:e>
        </m:nary>
        <m:r>
          <m:rPr>
            <m:sty m:val="p"/>
          </m:rPr>
          <w:rPr>
            <w:rFonts w:ascii="Cambria Math" w:eastAsiaTheme="minorHAnsi" w:hAnsi="Cambria Math" w:cs="Times New Roman"/>
          </w:rPr>
          <m:t>I</m:t>
        </m:r>
        <m:d>
          <m:dPr>
            <m:ctrlPr>
              <w:rPr>
                <w:rFonts w:ascii="Cambria Math" w:eastAsiaTheme="minorHAnsi" w:hAnsi="Cambria Math" w:cs="Times New Roman"/>
              </w:rPr>
            </m:ctrlPr>
          </m:dPr>
          <m:e>
            <m:sSub>
              <m:sSubPr>
                <m:ctrlPr>
                  <w:rPr>
                    <w:rFonts w:ascii="Cambria Math" w:eastAsiaTheme="minorHAnsi" w:hAnsi="Cambria Math" w:cs="Times New Roman"/>
                  </w:rPr>
                </m:ctrlPr>
              </m:sSubPr>
              <m:e>
                <m:r>
                  <w:rPr>
                    <w:rFonts w:ascii="Cambria Math" w:eastAsiaTheme="minorHAnsi" w:hAnsi="Cambria Math" w:cs="Times New Roman"/>
                  </w:rPr>
                  <m:t>p</m:t>
                </m:r>
              </m:e>
              <m:sub>
                <m:r>
                  <w:rPr>
                    <w:rFonts w:ascii="Cambria Math" w:eastAsiaTheme="minorHAnsi" w:hAnsi="Cambria Math" w:cs="Times New Roman"/>
                  </w:rPr>
                  <m:t>u</m:t>
                </m:r>
                <m:r>
                  <m:rPr>
                    <m:sty m:val="p"/>
                  </m:rPr>
                  <w:rPr>
                    <w:rFonts w:ascii="Cambria Math" w:eastAsiaTheme="minorHAnsi" w:hAnsi="Cambria Math" w:cs="Times New Roman"/>
                  </w:rPr>
                  <m:t>,</m:t>
                </m:r>
                <m:r>
                  <w:rPr>
                    <w:rFonts w:ascii="Cambria Math" w:eastAsiaTheme="minorHAnsi" w:hAnsi="Cambria Math" w:cs="Times New Roman"/>
                  </w:rPr>
                  <m:t>x</m:t>
                </m:r>
              </m:sub>
            </m:sSub>
            <m:r>
              <m:rPr>
                <m:sty m:val="p"/>
              </m:rPr>
              <w:rPr>
                <w:rFonts w:ascii="Cambria Math" w:eastAsiaTheme="minorHAnsi" w:hAnsi="Cambria Math" w:cs="Times New Roman"/>
              </w:rPr>
              <m:t>⩽</m:t>
            </m:r>
            <m:r>
              <w:rPr>
                <w:rFonts w:ascii="Cambria Math" w:eastAsiaTheme="minorHAnsi" w:hAnsi="Cambria Math" w:cs="Times New Roman"/>
              </w:rPr>
              <m:t>k</m:t>
            </m:r>
          </m:e>
        </m:d>
      </m:oMath>
      <w:r w:rsidR="003C5916" w:rsidRPr="0091654D">
        <w:rPr>
          <w:rFonts w:ascii="Times New Roman" w:hAnsi="Times New Roman" w:cs="Times New Roman" w:hint="eastAsia"/>
        </w:rPr>
        <w:t xml:space="preserve"> </w:t>
      </w:r>
      <w:r w:rsidR="003C5916" w:rsidRPr="0091654D">
        <w:rPr>
          <w:rFonts w:ascii="Times New Roman" w:hAnsi="Times New Roman" w:cs="Times New Roman"/>
        </w:rPr>
        <w:t xml:space="preserve">               (6)</w:t>
      </w:r>
    </w:p>
    <w:p w14:paraId="15C01005" w14:textId="77777777" w:rsidR="00311BCF" w:rsidRPr="0091654D" w:rsidRDefault="00132EC9" w:rsidP="003C5916">
      <w:pPr>
        <w:autoSpaceDE w:val="0"/>
        <w:autoSpaceDN w:val="0"/>
        <w:adjustRightInd w:val="0"/>
        <w:jc w:val="right"/>
        <w:rPr>
          <w:rFonts w:ascii="Times New Roman" w:eastAsiaTheme="minorHAnsi" w:hAnsi="Times New Roman" w:cs="Times New Roman"/>
        </w:rPr>
      </w:pPr>
      <m:oMath>
        <m:r>
          <m:rPr>
            <m:nor/>
          </m:rPr>
          <w:rPr>
            <w:rFonts w:ascii="Times New Roman" w:eastAsiaTheme="minorHAnsi" w:hAnsi="Times New Roman" w:cs="Times New Roman"/>
          </w:rPr>
          <m:t>MRR@</m:t>
        </m:r>
        <m:r>
          <w:rPr>
            <w:rFonts w:ascii="Cambria Math" w:eastAsiaTheme="minorHAnsi" w:hAnsi="Cambria Math" w:cs="Times New Roman"/>
          </w:rPr>
          <m:t>K</m:t>
        </m:r>
        <m:r>
          <m:rPr>
            <m:sty m:val="p"/>
          </m:rPr>
          <w:rPr>
            <w:rFonts w:ascii="Cambria Math" w:eastAsiaTheme="minorHAnsi" w:hAnsi="Cambria Math" w:cs="Times New Roman"/>
          </w:rPr>
          <m:t>=</m:t>
        </m:r>
        <m:f>
          <m:fPr>
            <m:ctrlPr>
              <w:rPr>
                <w:rFonts w:ascii="Cambria Math" w:eastAsiaTheme="minorHAnsi" w:hAnsi="Cambria Math" w:cs="Times New Roman"/>
              </w:rPr>
            </m:ctrlPr>
          </m:fPr>
          <m:num>
            <m:r>
              <m:rPr>
                <m:sty m:val="p"/>
              </m:rPr>
              <w:rPr>
                <w:rFonts w:ascii="Cambria Math" w:eastAsiaTheme="minorHAnsi" w:hAnsi="Cambria Math" w:cs="Times New Roman"/>
              </w:rPr>
              <m:t>1</m:t>
            </m:r>
          </m:num>
          <m:den>
            <m:d>
              <m:dPr>
                <m:begChr m:val="|"/>
                <m:endChr m:val="|"/>
                <m:ctrlPr>
                  <w:rPr>
                    <w:rFonts w:ascii="Cambria Math" w:eastAsiaTheme="minorHAnsi" w:hAnsi="Cambria Math" w:cs="Times New Roman"/>
                  </w:rPr>
                </m:ctrlPr>
              </m:dPr>
              <m:e>
                <m:sSubSup>
                  <m:sSubSupPr>
                    <m:ctrlPr>
                      <w:rPr>
                        <w:rFonts w:ascii="Cambria Math" w:eastAsiaTheme="minorHAnsi" w:hAnsi="Cambria Math" w:cs="Times New Roman"/>
                      </w:rPr>
                    </m:ctrlPr>
                  </m:sSubSupPr>
                  <m:e>
                    <m:r>
                      <w:rPr>
                        <w:rFonts w:ascii="Cambria Math" w:eastAsiaTheme="minorHAnsi" w:hAnsi="Cambria Math" w:cs="Times New Roman"/>
                      </w:rPr>
                      <m:t>D</m:t>
                    </m:r>
                  </m:e>
                  <m:sub>
                    <m:r>
                      <w:rPr>
                        <w:rFonts w:ascii="Cambria Math" w:eastAsiaTheme="minorHAnsi" w:hAnsi="Cambria Math" w:cs="Times New Roman"/>
                      </w:rPr>
                      <m:t>test</m:t>
                    </m:r>
                  </m:sub>
                  <m:sup>
                    <m:r>
                      <m:rPr>
                        <m:sty m:val="p"/>
                      </m:rPr>
                      <w:rPr>
                        <w:rFonts w:ascii="Cambria Math" w:eastAsiaTheme="minorHAnsi" w:hAnsi="Cambria Math" w:cs="Times New Roman"/>
                      </w:rPr>
                      <m:t>+</m:t>
                    </m:r>
                  </m:sup>
                </m:sSubSup>
              </m:e>
            </m:d>
          </m:den>
        </m:f>
        <m:nary>
          <m:naryPr>
            <m:chr m:val="∑"/>
            <m:limLoc m:val="undOvr"/>
            <m:grow m:val="1"/>
            <m:supHide m:val="1"/>
            <m:ctrlPr>
              <w:rPr>
                <w:rFonts w:ascii="Cambria Math" w:eastAsiaTheme="minorHAnsi" w:hAnsi="Cambria Math" w:cs="Times New Roman"/>
              </w:rPr>
            </m:ctrlPr>
          </m:naryPr>
          <m:sub>
            <m:d>
              <m:dPr>
                <m:ctrlPr>
                  <w:rPr>
                    <w:rFonts w:ascii="Cambria Math" w:eastAsiaTheme="minorHAnsi" w:hAnsi="Cambria Math" w:cs="Times New Roman"/>
                  </w:rPr>
                </m:ctrlPr>
              </m:dPr>
              <m:e>
                <m:r>
                  <w:rPr>
                    <w:rFonts w:ascii="Cambria Math" w:eastAsiaTheme="minorHAnsi" w:hAnsi="Cambria Math" w:cs="Times New Roman"/>
                  </w:rPr>
                  <m:t>u</m:t>
                </m:r>
                <m:r>
                  <m:rPr>
                    <m:sty m:val="p"/>
                  </m:rPr>
                  <w:rPr>
                    <w:rFonts w:ascii="Cambria Math" w:eastAsiaTheme="minorHAnsi" w:hAnsi="Cambria Math" w:cs="Times New Roman"/>
                  </w:rPr>
                  <m:t>,</m:t>
                </m:r>
                <m:sSub>
                  <m:sSubPr>
                    <m:ctrlPr>
                      <w:rPr>
                        <w:rFonts w:ascii="Cambria Math" w:eastAsiaTheme="minorHAnsi" w:hAnsi="Cambria Math" w:cs="Times New Roman"/>
                      </w:rPr>
                    </m:ctrlPr>
                  </m:sSubPr>
                  <m:e>
                    <m:r>
                      <w:rPr>
                        <w:rFonts w:ascii="Cambria Math" w:eastAsiaTheme="minorHAnsi" w:hAnsi="Cambria Math" w:cs="Times New Roman"/>
                      </w:rPr>
                      <m:t>i</m:t>
                    </m:r>
                  </m:e>
                  <m:sub>
                    <m:r>
                      <w:rPr>
                        <w:rFonts w:ascii="Cambria Math" w:eastAsiaTheme="minorHAnsi" w:hAnsi="Cambria Math" w:cs="Times New Roman"/>
                      </w:rPr>
                      <m:t>x</m:t>
                    </m:r>
                  </m:sub>
                </m:sSub>
                <m:r>
                  <m:rPr>
                    <m:sty m:val="p"/>
                  </m:rPr>
                  <w:rPr>
                    <w:rFonts w:ascii="Cambria Math" w:eastAsiaTheme="minorHAnsi" w:hAnsi="Cambria Math" w:cs="Times New Roman"/>
                  </w:rPr>
                  <m:t>,</m:t>
                </m:r>
                <m:r>
                  <w:rPr>
                    <w:rFonts w:ascii="Cambria Math" w:eastAsiaTheme="minorHAnsi" w:hAnsi="Cambria Math" w:cs="Times New Roman"/>
                  </w:rPr>
                  <m:t>r</m:t>
                </m:r>
              </m:e>
            </m:d>
            <m:r>
              <m:rPr>
                <m:sty m:val="p"/>
              </m:rPr>
              <w:rPr>
                <w:rFonts w:ascii="Cambria Math" w:eastAsiaTheme="minorHAnsi" w:hAnsi="Cambria Math" w:cs="Times New Roman"/>
              </w:rPr>
              <m:t>∈</m:t>
            </m:r>
            <m:sSubSup>
              <m:sSubSupPr>
                <m:ctrlPr>
                  <w:rPr>
                    <w:rFonts w:ascii="Cambria Math" w:eastAsiaTheme="minorHAnsi" w:hAnsi="Cambria Math" w:cs="Times New Roman"/>
                  </w:rPr>
                </m:ctrlPr>
              </m:sSubSupPr>
              <m:e>
                <m:r>
                  <w:rPr>
                    <w:rFonts w:ascii="Cambria Math" w:eastAsiaTheme="minorHAnsi" w:hAnsi="Cambria Math" w:cs="Times New Roman"/>
                  </w:rPr>
                  <m:t>D</m:t>
                </m:r>
              </m:e>
              <m:sub>
                <m:r>
                  <w:rPr>
                    <w:rFonts w:ascii="Cambria Math" w:eastAsiaTheme="minorHAnsi" w:hAnsi="Cambria Math" w:cs="Times New Roman"/>
                  </w:rPr>
                  <m:t>test</m:t>
                </m:r>
              </m:sub>
              <m:sup>
                <m:r>
                  <m:rPr>
                    <m:sty m:val="p"/>
                  </m:rPr>
                  <w:rPr>
                    <w:rFonts w:ascii="Cambria Math" w:eastAsiaTheme="minorHAnsi" w:hAnsi="Cambria Math" w:cs="Times New Roman"/>
                  </w:rPr>
                  <m:t>+</m:t>
                </m:r>
              </m:sup>
            </m:sSubSup>
          </m:sub>
          <m:sup/>
          <m:e>
            <m:r>
              <m:rPr>
                <m:sty m:val="p"/>
              </m:rPr>
              <w:rPr>
                <w:rFonts w:ascii="Cambria Math" w:eastAsiaTheme="minorHAnsi" w:hAnsi="Cambria Math" w:cs="Times New Roman"/>
              </w:rPr>
              <m:t> </m:t>
            </m:r>
          </m:e>
        </m:nary>
        <m:f>
          <m:fPr>
            <m:ctrlPr>
              <w:rPr>
                <w:rFonts w:ascii="Cambria Math" w:eastAsiaTheme="minorHAnsi" w:hAnsi="Cambria Math" w:cs="Times New Roman"/>
              </w:rPr>
            </m:ctrlPr>
          </m:fPr>
          <m:num>
            <m:r>
              <m:rPr>
                <m:sty m:val="p"/>
              </m:rPr>
              <w:rPr>
                <w:rFonts w:ascii="Cambria Math" w:eastAsiaTheme="minorHAnsi" w:hAnsi="Cambria Math" w:cs="Times New Roman"/>
              </w:rPr>
              <m:t>1</m:t>
            </m:r>
          </m:num>
          <m:den>
            <m:sSub>
              <m:sSubPr>
                <m:ctrlPr>
                  <w:rPr>
                    <w:rFonts w:ascii="Cambria Math" w:eastAsiaTheme="minorHAnsi" w:hAnsi="Cambria Math" w:cs="Times New Roman"/>
                  </w:rPr>
                </m:ctrlPr>
              </m:sSubPr>
              <m:e>
                <m:r>
                  <w:rPr>
                    <w:rFonts w:ascii="Cambria Math" w:eastAsiaTheme="minorHAnsi" w:hAnsi="Cambria Math" w:cs="Times New Roman"/>
                  </w:rPr>
                  <m:t>R</m:t>
                </m:r>
              </m:e>
              <m:sub>
                <m:r>
                  <w:rPr>
                    <w:rFonts w:ascii="Cambria Math" w:eastAsiaTheme="minorHAnsi" w:hAnsi="Cambria Math" w:cs="Times New Roman"/>
                  </w:rPr>
                  <m:t>u</m:t>
                </m:r>
                <m:r>
                  <m:rPr>
                    <m:sty m:val="p"/>
                  </m:rPr>
                  <w:rPr>
                    <w:rFonts w:ascii="Cambria Math" w:eastAsiaTheme="minorHAnsi" w:hAnsi="Cambria Math" w:cs="Times New Roman"/>
                  </w:rPr>
                  <m:t>,</m:t>
                </m:r>
                <m:r>
                  <w:rPr>
                    <w:rFonts w:ascii="Cambria Math" w:eastAsiaTheme="minorHAnsi" w:hAnsi="Cambria Math" w:cs="Times New Roman"/>
                  </w:rPr>
                  <m:t>x</m:t>
                </m:r>
              </m:sub>
            </m:sSub>
          </m:den>
        </m:f>
        <m:r>
          <m:rPr>
            <m:sty m:val="p"/>
          </m:rPr>
          <w:rPr>
            <w:rFonts w:ascii="Cambria Math" w:eastAsiaTheme="minorHAnsi" w:hAnsi="Cambria Math" w:cs="Times New Roman"/>
          </w:rPr>
          <m:t>I</m:t>
        </m:r>
        <m:d>
          <m:dPr>
            <m:ctrlPr>
              <w:rPr>
                <w:rFonts w:ascii="Cambria Math" w:eastAsiaTheme="minorHAnsi" w:hAnsi="Cambria Math" w:cs="Times New Roman"/>
              </w:rPr>
            </m:ctrlPr>
          </m:dPr>
          <m:e>
            <m:sSub>
              <m:sSubPr>
                <m:ctrlPr>
                  <w:rPr>
                    <w:rFonts w:ascii="Cambria Math" w:eastAsiaTheme="minorHAnsi" w:hAnsi="Cambria Math" w:cs="Times New Roman"/>
                  </w:rPr>
                </m:ctrlPr>
              </m:sSubPr>
              <m:e>
                <m:r>
                  <w:rPr>
                    <w:rFonts w:ascii="Cambria Math" w:eastAsiaTheme="minorHAnsi" w:hAnsi="Cambria Math" w:cs="Times New Roman"/>
                  </w:rPr>
                  <m:t>p</m:t>
                </m:r>
              </m:e>
              <m:sub>
                <m:r>
                  <w:rPr>
                    <w:rFonts w:ascii="Cambria Math" w:eastAsiaTheme="minorHAnsi" w:hAnsi="Cambria Math" w:cs="Times New Roman"/>
                  </w:rPr>
                  <m:t>u</m:t>
                </m:r>
                <m:r>
                  <m:rPr>
                    <m:sty m:val="p"/>
                  </m:rPr>
                  <w:rPr>
                    <w:rFonts w:ascii="Cambria Math" w:eastAsiaTheme="minorHAnsi" w:hAnsi="Cambria Math" w:cs="Times New Roman"/>
                  </w:rPr>
                  <m:t>,</m:t>
                </m:r>
                <m:r>
                  <w:rPr>
                    <w:rFonts w:ascii="Cambria Math" w:eastAsiaTheme="minorHAnsi" w:hAnsi="Cambria Math" w:cs="Times New Roman"/>
                  </w:rPr>
                  <m:t>x</m:t>
                </m:r>
              </m:sub>
            </m:sSub>
            <m:r>
              <m:rPr>
                <m:sty m:val="p"/>
              </m:rPr>
              <w:rPr>
                <w:rFonts w:ascii="Cambria Math" w:eastAsiaTheme="minorHAnsi" w:hAnsi="Cambria Math" w:cs="Times New Roman"/>
              </w:rPr>
              <m:t>⩽</m:t>
            </m:r>
            <m:r>
              <w:rPr>
                <w:rFonts w:ascii="Cambria Math" w:eastAsiaTheme="minorHAnsi" w:hAnsi="Cambria Math" w:cs="Times New Roman"/>
              </w:rPr>
              <m:t>k</m:t>
            </m:r>
          </m:e>
        </m:d>
      </m:oMath>
      <w:r w:rsidR="003C5916" w:rsidRPr="0091654D">
        <w:rPr>
          <w:rFonts w:ascii="Times New Roman" w:hAnsi="Times New Roman" w:cs="Times New Roman" w:hint="eastAsia"/>
        </w:rPr>
        <w:t xml:space="preserve"> </w:t>
      </w:r>
      <w:r w:rsidR="003C5916" w:rsidRPr="0091654D">
        <w:rPr>
          <w:rFonts w:ascii="Times New Roman" w:hAnsi="Times New Roman" w:cs="Times New Roman"/>
        </w:rPr>
        <w:t xml:space="preserve">             (7)</w:t>
      </w:r>
    </w:p>
    <w:p w14:paraId="24842DDE" w14:textId="77777777" w:rsidR="00C1347F" w:rsidRPr="0091654D" w:rsidRDefault="00132EC9" w:rsidP="00C1347F">
      <w:pPr>
        <w:autoSpaceDE w:val="0"/>
        <w:autoSpaceDN w:val="0"/>
        <w:adjustRightInd w:val="0"/>
        <w:rPr>
          <w:rFonts w:ascii="Times New Roman" w:eastAsiaTheme="minorHAnsi" w:hAnsi="Times New Roman" w:cs="Times New Roman"/>
        </w:rPr>
      </w:pPr>
      <w:r w:rsidRPr="0091654D">
        <w:rPr>
          <w:rFonts w:ascii="Times New Roman" w:eastAsiaTheme="minorHAnsi" w:hAnsi="Times New Roman" w:cs="Times New Roman"/>
        </w:rPr>
        <w:t xml:space="preserve">where </w:t>
      </w:r>
      <m:oMath>
        <m:sSub>
          <m:sSubPr>
            <m:ctrlPr>
              <w:rPr>
                <w:rFonts w:ascii="Cambria Math" w:eastAsiaTheme="minorHAnsi" w:hAnsi="Cambria Math" w:cs="Times New Roman"/>
              </w:rPr>
            </m:ctrlPr>
          </m:sSubPr>
          <m:e>
            <m:r>
              <w:rPr>
                <w:rFonts w:ascii="Cambria Math" w:eastAsiaTheme="minorHAnsi" w:hAnsi="Cambria Math" w:cs="Times New Roman"/>
              </w:rPr>
              <m:t>p</m:t>
            </m:r>
          </m:e>
          <m:sub>
            <m:r>
              <w:rPr>
                <w:rFonts w:ascii="Cambria Math" w:eastAsiaTheme="minorHAnsi" w:hAnsi="Cambria Math" w:cs="Times New Roman"/>
              </w:rPr>
              <m:t>u</m:t>
            </m:r>
            <m:r>
              <m:rPr>
                <m:sty m:val="p"/>
              </m:rPr>
              <w:rPr>
                <w:rFonts w:ascii="Cambria Math" w:eastAsiaTheme="minorHAnsi" w:hAnsi="Cambria Math" w:cs="Times New Roman"/>
              </w:rPr>
              <m:t>,</m:t>
            </m:r>
            <m:r>
              <w:rPr>
                <w:rFonts w:ascii="Cambria Math" w:eastAsiaTheme="minorHAnsi" w:hAnsi="Cambria Math" w:cs="Times New Roman"/>
              </w:rPr>
              <m:t>x</m:t>
            </m:r>
          </m:sub>
        </m:sSub>
      </m:oMath>
      <w:r w:rsidRPr="0091654D">
        <w:rPr>
          <w:rFonts w:ascii="Times New Roman" w:eastAsiaTheme="minorHAnsi" w:hAnsi="Times New Roman" w:cs="Times New Roman"/>
        </w:rPr>
        <w:t xml:space="preserve"> represents the ranking of the positive sample </w:t>
      </w:r>
      <m:oMath>
        <m:sSub>
          <m:sSubPr>
            <m:ctrlPr>
              <w:rPr>
                <w:rFonts w:ascii="Cambria Math" w:eastAsiaTheme="minorHAnsi" w:hAnsi="Cambria Math" w:cs="Times New Roman"/>
              </w:rPr>
            </m:ctrlPr>
          </m:sSubPr>
          <m:e>
            <m:r>
              <w:rPr>
                <w:rFonts w:ascii="Cambria Math" w:eastAsiaTheme="minorHAnsi" w:hAnsi="Cambria Math" w:cs="Times New Roman"/>
              </w:rPr>
              <m:t>i</m:t>
            </m:r>
          </m:e>
          <m:sub>
            <m:r>
              <w:rPr>
                <w:rFonts w:ascii="Cambria Math" w:eastAsiaTheme="minorHAnsi" w:hAnsi="Cambria Math" w:cs="Times New Roman"/>
              </w:rPr>
              <m:t>x</m:t>
            </m:r>
          </m:sub>
        </m:sSub>
      </m:oMath>
      <w:r w:rsidRPr="0091654D">
        <w:rPr>
          <w:rFonts w:ascii="Times New Roman" w:eastAsiaTheme="minorHAnsi" w:hAnsi="Times New Roman" w:cs="Times New Roman"/>
        </w:rPr>
        <w:t xml:space="preserve"> among </w:t>
      </w:r>
      <w:r w:rsidR="00814B3E" w:rsidRPr="0091654D">
        <w:rPr>
          <w:rFonts w:ascii="Times New Roman" w:eastAsiaTheme="minorHAnsi" w:hAnsi="Times New Roman" w:cs="Times New Roman"/>
        </w:rPr>
        <w:t xml:space="preserve">the </w:t>
      </w:r>
      <w:r w:rsidRPr="0091654D">
        <w:rPr>
          <w:rFonts w:ascii="Times New Roman" w:eastAsiaTheme="minorHAnsi" w:hAnsi="Times New Roman" w:cs="Times New Roman"/>
        </w:rPr>
        <w:t>top k items recommendation</w:t>
      </w:r>
      <w:r w:rsidR="00814B3E" w:rsidRPr="0091654D">
        <w:rPr>
          <w:rFonts w:ascii="Times New Roman" w:eastAsiaTheme="minorHAnsi" w:hAnsi="Times New Roman" w:cs="Times New Roman"/>
        </w:rPr>
        <w:t xml:space="preserve"> </w:t>
      </w:r>
      <w:r w:rsidRPr="0091654D">
        <w:rPr>
          <w:rFonts w:ascii="Times New Roman" w:eastAsiaTheme="minorHAnsi" w:hAnsi="Times New Roman" w:cs="Times New Roman"/>
        </w:rPr>
        <w:t xml:space="preserve">for user </w:t>
      </w:r>
      <m:oMath>
        <m:r>
          <w:rPr>
            <w:rFonts w:ascii="Cambria Math" w:eastAsiaTheme="minorHAnsi" w:hAnsi="Cambria Math" w:cs="Times New Roman"/>
          </w:rPr>
          <m:t>u</m:t>
        </m:r>
      </m:oMath>
      <w:r w:rsidRPr="0091654D">
        <w:rPr>
          <w:rFonts w:ascii="Times New Roman" w:eastAsiaTheme="minorHAnsi" w:hAnsi="Times New Roman" w:cs="Times New Roman"/>
        </w:rPr>
        <w:t xml:space="preserve">. </w:t>
      </w:r>
      <m:oMath>
        <m:r>
          <w:rPr>
            <w:rFonts w:ascii="Cambria Math" w:eastAsiaTheme="minorHAnsi" w:hAnsi="Cambria Math" w:cs="Times New Roman"/>
          </w:rPr>
          <m:t>Ι</m:t>
        </m:r>
        <m:d>
          <m:dPr>
            <m:ctrlPr>
              <w:rPr>
                <w:rFonts w:ascii="Cambria Math" w:eastAsiaTheme="minorHAnsi" w:hAnsi="Cambria Math" w:cs="Times New Roman"/>
              </w:rPr>
            </m:ctrlPr>
          </m:dPr>
          <m:e>
            <m:r>
              <m:rPr>
                <m:sty m:val="p"/>
              </m:rPr>
              <w:rPr>
                <w:rFonts w:ascii="Cambria Math" w:eastAsiaTheme="minorHAnsi" w:hAnsi="Cambria Math" w:cs="Times New Roman"/>
              </w:rPr>
              <m:t>⋅</m:t>
            </m:r>
          </m:e>
        </m:d>
      </m:oMath>
      <w:r w:rsidRPr="0091654D">
        <w:rPr>
          <w:rFonts w:ascii="Times New Roman" w:eastAsiaTheme="minorHAnsi" w:hAnsi="Times New Roman" w:cs="Times New Roman"/>
        </w:rPr>
        <w:t xml:space="preserve"> indicates that if the positive sample </w:t>
      </w:r>
      <m:oMath>
        <m:sSub>
          <m:sSubPr>
            <m:ctrlPr>
              <w:rPr>
                <w:rFonts w:ascii="Cambria Math" w:eastAsiaTheme="minorHAnsi" w:hAnsi="Cambria Math" w:cs="Times New Roman"/>
              </w:rPr>
            </m:ctrlPr>
          </m:sSubPr>
          <m:e>
            <m:r>
              <w:rPr>
                <w:rFonts w:ascii="Cambria Math" w:eastAsiaTheme="minorHAnsi" w:hAnsi="Cambria Math" w:cs="Times New Roman"/>
              </w:rPr>
              <m:t>i</m:t>
            </m:r>
          </m:e>
          <m:sub>
            <m:r>
              <w:rPr>
                <w:rFonts w:ascii="Cambria Math" w:eastAsiaTheme="minorHAnsi" w:hAnsi="Cambria Math" w:cs="Times New Roman"/>
              </w:rPr>
              <m:t>x</m:t>
            </m:r>
          </m:sub>
        </m:sSub>
      </m:oMath>
      <w:r w:rsidRPr="0091654D">
        <w:rPr>
          <w:rFonts w:ascii="Times New Roman" w:eastAsiaTheme="minorHAnsi" w:hAnsi="Times New Roman" w:cs="Times New Roman"/>
        </w:rPr>
        <w:t xml:space="preserve"> is in the </w:t>
      </w:r>
      <w:r w:rsidR="00814B3E" w:rsidRPr="0091654D">
        <w:rPr>
          <w:rFonts w:ascii="Times New Roman" w:eastAsiaTheme="minorHAnsi" w:hAnsi="Times New Roman" w:cs="Times New Roman"/>
        </w:rPr>
        <w:t>top</w:t>
      </w:r>
      <w:r w:rsidRPr="0091654D">
        <w:rPr>
          <w:rFonts w:ascii="Times New Roman" w:eastAsiaTheme="minorHAnsi" w:hAnsi="Times New Roman" w:cs="Times New Roman"/>
        </w:rPr>
        <w:t xml:space="preserve"> k </w:t>
      </w:r>
      <w:r w:rsidR="00814B3E" w:rsidRPr="0091654D">
        <w:rPr>
          <w:rFonts w:ascii="Times New Roman" w:eastAsiaTheme="minorHAnsi" w:hAnsi="Times New Roman" w:cs="Times New Roman"/>
        </w:rPr>
        <w:t>item</w:t>
      </w:r>
      <w:r w:rsidRPr="0091654D">
        <w:rPr>
          <w:rFonts w:ascii="Times New Roman" w:eastAsiaTheme="minorHAnsi" w:hAnsi="Times New Roman" w:cs="Times New Roman"/>
        </w:rPr>
        <w:t xml:space="preserve">s, it returns </w:t>
      </w:r>
      <w:r w:rsidR="00814B3E" w:rsidRPr="0091654D">
        <w:rPr>
          <w:rFonts w:ascii="Times New Roman" w:eastAsiaTheme="minorHAnsi" w:hAnsi="Times New Roman" w:cs="Times New Roman"/>
        </w:rPr>
        <w:t>1</w:t>
      </w:r>
      <w:r w:rsidRPr="0091654D">
        <w:rPr>
          <w:rFonts w:ascii="Times New Roman" w:eastAsiaTheme="minorHAnsi" w:hAnsi="Times New Roman" w:cs="Times New Roman"/>
        </w:rPr>
        <w:t>; otherwise it returns 0.</w:t>
      </w:r>
      <w:r w:rsidR="00FA6D11" w:rsidRPr="0091654D">
        <w:rPr>
          <w:rFonts w:ascii="Times New Roman" w:eastAsiaTheme="minorHAnsi" w:hAnsi="Times New Roman" w:cs="Times New Roman"/>
        </w:rPr>
        <w:t xml:space="preserve"> </w:t>
      </w:r>
      <m:oMath>
        <m:sSubSup>
          <m:sSubSupPr>
            <m:ctrlPr>
              <w:rPr>
                <w:rFonts w:ascii="Cambria Math" w:eastAsiaTheme="minorHAnsi" w:hAnsi="Cambria Math" w:cs="Times New Roman"/>
              </w:rPr>
            </m:ctrlPr>
          </m:sSubSupPr>
          <m:e>
            <m:r>
              <w:rPr>
                <w:rFonts w:ascii="Cambria Math" w:eastAsiaTheme="minorHAnsi" w:hAnsi="Cambria Math" w:cs="Times New Roman"/>
              </w:rPr>
              <m:t>D</m:t>
            </m:r>
          </m:e>
          <m:sub>
            <m:r>
              <w:rPr>
                <w:rFonts w:ascii="Cambria Math" w:eastAsiaTheme="minorHAnsi" w:hAnsi="Cambria Math" w:cs="Times New Roman"/>
              </w:rPr>
              <m:t>test</m:t>
            </m:r>
          </m:sub>
          <m:sup>
            <m:r>
              <m:rPr>
                <m:sty m:val="p"/>
              </m:rPr>
              <w:rPr>
                <w:rFonts w:ascii="Cambria Math" w:eastAsiaTheme="minorHAnsi" w:hAnsi="Cambria Math" w:cs="Times New Roman"/>
              </w:rPr>
              <m:t>+</m:t>
            </m:r>
          </m:sup>
        </m:sSubSup>
      </m:oMath>
      <w:r w:rsidR="00914400" w:rsidRPr="0091654D">
        <w:rPr>
          <w:rFonts w:ascii="Times New Roman" w:eastAsiaTheme="minorHAnsi" w:hAnsi="Times New Roman" w:cs="Times New Roman"/>
        </w:rPr>
        <w:t xml:space="preserve"> is the test set.</w:t>
      </w:r>
    </w:p>
    <w:p w14:paraId="303A583F" w14:textId="77777777" w:rsidR="00C1347F" w:rsidRPr="0091654D" w:rsidRDefault="00C1347F" w:rsidP="00C1347F">
      <w:pPr>
        <w:autoSpaceDE w:val="0"/>
        <w:autoSpaceDN w:val="0"/>
        <w:adjustRightInd w:val="0"/>
        <w:rPr>
          <w:rFonts w:ascii="Times New Roman" w:eastAsiaTheme="minorHAnsi" w:hAnsi="Times New Roman" w:cs="Times New Roman"/>
        </w:rPr>
      </w:pPr>
    </w:p>
    <w:p w14:paraId="495848DF" w14:textId="77777777" w:rsidR="00C1347F" w:rsidRPr="0091654D" w:rsidRDefault="00132EC9" w:rsidP="00C1347F">
      <w:pPr>
        <w:autoSpaceDE w:val="0"/>
        <w:autoSpaceDN w:val="0"/>
        <w:adjustRightInd w:val="0"/>
        <w:rPr>
          <w:rFonts w:ascii="Times New Roman" w:eastAsiaTheme="minorHAnsi" w:hAnsi="Times New Roman" w:cs="Times New Roman"/>
          <w:b/>
          <w:bCs/>
        </w:rPr>
      </w:pPr>
      <w:proofErr w:type="gramStart"/>
      <w:r w:rsidRPr="0091654D">
        <w:rPr>
          <w:rFonts w:ascii="Times New Roman" w:eastAsiaTheme="minorHAnsi" w:hAnsi="Times New Roman" w:cs="Times New Roman"/>
          <w:b/>
          <w:bCs/>
        </w:rPr>
        <w:t>4.</w:t>
      </w:r>
      <w:r w:rsidR="00B575FC" w:rsidRPr="0091654D">
        <w:rPr>
          <w:rFonts w:ascii="Times New Roman" w:eastAsiaTheme="minorHAnsi" w:hAnsi="Times New Roman" w:cs="Times New Roman"/>
          <w:b/>
          <w:bCs/>
        </w:rPr>
        <w:t>1.3</w:t>
      </w:r>
      <w:r w:rsidRPr="0091654D">
        <w:rPr>
          <w:rFonts w:ascii="Times New Roman" w:eastAsiaTheme="minorHAnsi" w:hAnsi="Times New Roman" w:cs="Times New Roman"/>
          <w:b/>
          <w:bCs/>
        </w:rPr>
        <w:t xml:space="preserve">  Baselines</w:t>
      </w:r>
      <w:proofErr w:type="gramEnd"/>
    </w:p>
    <w:p w14:paraId="5AF060A3" w14:textId="77777777" w:rsidR="00ED5A03" w:rsidRPr="0091654D" w:rsidRDefault="00132EC9" w:rsidP="00876C11">
      <w:pPr>
        <w:autoSpaceDE w:val="0"/>
        <w:autoSpaceDN w:val="0"/>
        <w:adjustRightInd w:val="0"/>
        <w:rPr>
          <w:rFonts w:ascii="Times New Roman" w:eastAsiaTheme="minorHAnsi" w:hAnsi="Times New Roman" w:cs="Times New Roman"/>
        </w:rPr>
      </w:pPr>
      <w:r w:rsidRPr="0091654D">
        <w:rPr>
          <w:rFonts w:ascii="Times New Roman" w:eastAsiaTheme="minorHAnsi" w:hAnsi="Times New Roman" w:cs="Times New Roman"/>
        </w:rPr>
        <w:t xml:space="preserve">We compare our model with the following baseline algorithms, including heterogeneous information network embedding methods, session-based recommendation, and hierarchical representation approaches. </w:t>
      </w:r>
    </w:p>
    <w:p w14:paraId="52B82DF2" w14:textId="0665AF69" w:rsidR="00876C11" w:rsidRPr="0091654D" w:rsidRDefault="00132EC9" w:rsidP="00876C11">
      <w:pPr>
        <w:autoSpaceDE w:val="0"/>
        <w:autoSpaceDN w:val="0"/>
        <w:adjustRightInd w:val="0"/>
        <w:rPr>
          <w:rFonts w:ascii="Times New Roman" w:eastAsiaTheme="minorHAnsi" w:hAnsi="Times New Roman" w:cs="Times New Roman"/>
        </w:rPr>
      </w:pPr>
      <w:r w:rsidRPr="0091654D">
        <w:rPr>
          <w:rFonts w:ascii="Times New Roman" w:eastAsiaTheme="minorHAnsi" w:hAnsi="Times New Roman" w:cs="Times New Roman"/>
          <w:b/>
          <w:bCs/>
        </w:rPr>
        <w:t>DHA (Deep Heterogeneous Autoencoders)</w:t>
      </w:r>
      <w:r w:rsidRPr="0091654D">
        <w:rPr>
          <w:rFonts w:ascii="Times New Roman" w:eastAsiaTheme="minorHAnsi" w:hAnsi="Times New Roman" w:cs="Times New Roman"/>
        </w:rPr>
        <w:t xml:space="preserve"> [</w:t>
      </w:r>
      <w:r w:rsidR="009D72E8" w:rsidRPr="0091654D">
        <w:rPr>
          <w:rFonts w:ascii="Times New Roman" w:eastAsiaTheme="minorHAnsi" w:hAnsi="Times New Roman" w:cs="Times New Roman"/>
        </w:rPr>
        <w:t>47</w:t>
      </w:r>
      <w:r w:rsidRPr="0091654D">
        <w:rPr>
          <w:rFonts w:ascii="Times New Roman" w:eastAsiaTheme="minorHAnsi" w:hAnsi="Times New Roman" w:cs="Times New Roman"/>
        </w:rPr>
        <w:t xml:space="preserve">]: This paper proposes a deep heterogeneous self-encoder to model heterogeneous auxiliary information to solve the </w:t>
      </w:r>
      <w:r w:rsidRPr="0091654D">
        <w:rPr>
          <w:rFonts w:ascii="Times New Roman" w:eastAsiaTheme="minorHAnsi" w:hAnsi="Times New Roman" w:cs="Times New Roman"/>
        </w:rPr>
        <w:lastRenderedPageBreak/>
        <w:t xml:space="preserve">data sparsity problem of </w:t>
      </w:r>
      <w:r w:rsidR="001B7C62" w:rsidRPr="0091654D">
        <w:rPr>
          <w:rFonts w:ascii="Times New Roman" w:eastAsiaTheme="minorHAnsi" w:hAnsi="Times New Roman" w:cs="Times New Roman"/>
        </w:rPr>
        <w:t xml:space="preserve">the </w:t>
      </w:r>
      <w:r w:rsidRPr="0091654D">
        <w:rPr>
          <w:rFonts w:ascii="Times New Roman" w:eastAsiaTheme="minorHAnsi" w:hAnsi="Times New Roman" w:cs="Times New Roman"/>
        </w:rPr>
        <w:t>collaborative filtering algorithm. We set the number of hidden layers of DHA self-encoder L = 4. We also sort the input data of DHA according to the data format requirements in this paper. The input data include user, item, category and interaction.</w:t>
      </w:r>
    </w:p>
    <w:p w14:paraId="7EC789DB" w14:textId="464732AC" w:rsidR="00013ED3" w:rsidRPr="0091654D" w:rsidRDefault="00132EC9" w:rsidP="00876C11">
      <w:pPr>
        <w:autoSpaceDE w:val="0"/>
        <w:autoSpaceDN w:val="0"/>
        <w:adjustRightInd w:val="0"/>
        <w:rPr>
          <w:rFonts w:ascii="Times New Roman" w:eastAsiaTheme="minorHAnsi" w:hAnsi="Times New Roman" w:cs="Times New Roman"/>
        </w:rPr>
      </w:pPr>
      <w:r w:rsidRPr="0091654D">
        <w:rPr>
          <w:rFonts w:ascii="Times New Roman" w:eastAsiaTheme="minorHAnsi" w:hAnsi="Times New Roman" w:cs="Times New Roman"/>
          <w:b/>
          <w:bCs/>
        </w:rPr>
        <w:t>BPR-MF + TransE</w:t>
      </w:r>
      <w:r w:rsidRPr="0091654D">
        <w:rPr>
          <w:rFonts w:ascii="Times New Roman" w:eastAsiaTheme="minorHAnsi" w:hAnsi="Times New Roman" w:cs="Times New Roman"/>
        </w:rPr>
        <w:t xml:space="preserve"> [</w:t>
      </w:r>
      <w:r w:rsidR="009D72E8" w:rsidRPr="0091654D">
        <w:rPr>
          <w:rFonts w:ascii="Times New Roman" w:eastAsiaTheme="minorHAnsi" w:hAnsi="Times New Roman" w:cs="Times New Roman"/>
        </w:rPr>
        <w:t>48</w:t>
      </w:r>
      <w:r w:rsidRPr="0091654D">
        <w:rPr>
          <w:rFonts w:ascii="Times New Roman" w:eastAsiaTheme="minorHAnsi" w:hAnsi="Times New Roman" w:cs="Times New Roman"/>
        </w:rPr>
        <w:t xml:space="preserve">]: this method combines BPR-MF and TransE. BPR-MF combines Bayesian personalized ranking with matrix factorization model and learns personalized ranking from implicit feedback. TransE models the node embedding of heterogeneous information network. Because we do not use image data, </w:t>
      </w:r>
      <w:bookmarkStart w:id="18" w:name="OLE_LINK7"/>
      <w:bookmarkStart w:id="19" w:name="OLE_LINK8"/>
      <w:r w:rsidRPr="0091654D">
        <w:rPr>
          <w:rFonts w:ascii="Times New Roman" w:eastAsiaTheme="minorHAnsi" w:hAnsi="Times New Roman" w:cs="Times New Roman"/>
        </w:rPr>
        <w:t>we remove the image (visual knowledge) processing module in BPR-MF + TransE.</w:t>
      </w:r>
      <w:bookmarkEnd w:id="18"/>
      <w:bookmarkEnd w:id="19"/>
    </w:p>
    <w:p w14:paraId="48009ACF" w14:textId="45BCF23E" w:rsidR="00876C11" w:rsidRPr="0091654D" w:rsidRDefault="00132EC9" w:rsidP="00876C11">
      <w:pPr>
        <w:autoSpaceDE w:val="0"/>
        <w:autoSpaceDN w:val="0"/>
        <w:adjustRightInd w:val="0"/>
        <w:rPr>
          <w:rFonts w:ascii="Times New Roman" w:eastAsiaTheme="minorHAnsi" w:hAnsi="Times New Roman" w:cs="Times New Roman"/>
        </w:rPr>
      </w:pPr>
      <w:r w:rsidRPr="0091654D">
        <w:rPr>
          <w:rFonts w:ascii="Times New Roman" w:eastAsiaTheme="minorHAnsi" w:hAnsi="Times New Roman" w:cs="Times New Roman"/>
          <w:b/>
          <w:bCs/>
        </w:rPr>
        <w:t>FPMC</w:t>
      </w:r>
      <w:r w:rsidRPr="0091654D">
        <w:rPr>
          <w:rFonts w:ascii="Times New Roman" w:eastAsiaTheme="minorHAnsi" w:hAnsi="Times New Roman" w:cs="Times New Roman"/>
        </w:rPr>
        <w:t xml:space="preserve"> [21]. This method models user preferences by combining MF, which captures users</w:t>
      </w:r>
      <w:r w:rsidR="00F341B4" w:rsidRPr="0091654D">
        <w:rPr>
          <w:rFonts w:ascii="Times New Roman" w:eastAsiaTheme="minorHAnsi" w:hAnsi="Times New Roman" w:cs="Times New Roman"/>
        </w:rPr>
        <w:t>’</w:t>
      </w:r>
      <w:r w:rsidRPr="0091654D">
        <w:rPr>
          <w:rFonts w:ascii="Times New Roman" w:eastAsiaTheme="minorHAnsi" w:hAnsi="Times New Roman" w:cs="Times New Roman"/>
        </w:rPr>
        <w:t xml:space="preserve"> general preferences and a first-order MC to predict the user</w:t>
      </w:r>
      <w:r w:rsidR="00F341B4" w:rsidRPr="0091654D">
        <w:rPr>
          <w:rFonts w:ascii="Times New Roman" w:eastAsiaTheme="minorHAnsi" w:hAnsi="Times New Roman" w:cs="Times New Roman"/>
        </w:rPr>
        <w:t>’</w:t>
      </w:r>
      <w:r w:rsidRPr="0091654D">
        <w:rPr>
          <w:rFonts w:ascii="Times New Roman" w:eastAsiaTheme="minorHAnsi" w:hAnsi="Times New Roman" w:cs="Times New Roman"/>
        </w:rPr>
        <w:t>s next action.</w:t>
      </w:r>
    </w:p>
    <w:p w14:paraId="5A3FC19A" w14:textId="3A9CEDBF" w:rsidR="00876C11" w:rsidRPr="0091654D" w:rsidRDefault="00132EC9" w:rsidP="00876C11">
      <w:pPr>
        <w:autoSpaceDE w:val="0"/>
        <w:autoSpaceDN w:val="0"/>
        <w:adjustRightInd w:val="0"/>
        <w:rPr>
          <w:rFonts w:ascii="Times New Roman" w:eastAsiaTheme="minorHAnsi" w:hAnsi="Times New Roman" w:cs="Times New Roman"/>
        </w:rPr>
      </w:pPr>
      <w:r w:rsidRPr="0091654D">
        <w:rPr>
          <w:rFonts w:ascii="Times New Roman" w:eastAsiaTheme="minorHAnsi" w:hAnsi="Times New Roman" w:cs="Times New Roman"/>
          <w:b/>
          <w:bCs/>
        </w:rPr>
        <w:t>P</w:t>
      </w:r>
      <w:r w:rsidR="00013ED3" w:rsidRPr="0091654D">
        <w:rPr>
          <w:rFonts w:ascii="Times New Roman" w:eastAsiaTheme="minorHAnsi" w:hAnsi="Times New Roman" w:cs="Times New Roman"/>
          <w:b/>
          <w:bCs/>
        </w:rPr>
        <w:t>R</w:t>
      </w:r>
      <w:r w:rsidRPr="0091654D">
        <w:rPr>
          <w:rFonts w:ascii="Times New Roman" w:eastAsiaTheme="minorHAnsi" w:hAnsi="Times New Roman" w:cs="Times New Roman"/>
          <w:b/>
          <w:bCs/>
        </w:rPr>
        <w:t xml:space="preserve">P (PageRank with </w:t>
      </w:r>
      <w:r w:rsidR="00013ED3" w:rsidRPr="0091654D">
        <w:rPr>
          <w:rFonts w:ascii="Times New Roman" w:eastAsiaTheme="minorHAnsi" w:hAnsi="Times New Roman" w:cs="Times New Roman"/>
          <w:b/>
          <w:bCs/>
        </w:rPr>
        <w:t>P</w:t>
      </w:r>
      <w:r w:rsidRPr="0091654D">
        <w:rPr>
          <w:rFonts w:ascii="Times New Roman" w:eastAsiaTheme="minorHAnsi" w:hAnsi="Times New Roman" w:cs="Times New Roman"/>
          <w:b/>
          <w:bCs/>
        </w:rPr>
        <w:t>riors)</w:t>
      </w:r>
      <w:r w:rsidRPr="0091654D">
        <w:rPr>
          <w:rFonts w:ascii="Times New Roman" w:eastAsiaTheme="minorHAnsi" w:hAnsi="Times New Roman" w:cs="Times New Roman"/>
        </w:rPr>
        <w:t xml:space="preserve"> [</w:t>
      </w:r>
      <w:r w:rsidR="009D72E8" w:rsidRPr="0091654D">
        <w:rPr>
          <w:rFonts w:ascii="Times New Roman" w:eastAsiaTheme="minorHAnsi" w:hAnsi="Times New Roman" w:cs="Times New Roman"/>
        </w:rPr>
        <w:t>49</w:t>
      </w:r>
      <w:r w:rsidRPr="0091654D">
        <w:rPr>
          <w:rFonts w:ascii="Times New Roman" w:eastAsiaTheme="minorHAnsi" w:hAnsi="Times New Roman" w:cs="Times New Roman"/>
        </w:rPr>
        <w:t xml:space="preserve">]: </w:t>
      </w:r>
      <w:r w:rsidR="00013ED3" w:rsidRPr="0091654D">
        <w:rPr>
          <w:rFonts w:ascii="Times New Roman" w:eastAsiaTheme="minorHAnsi" w:hAnsi="Times New Roman" w:cs="Times New Roman"/>
        </w:rPr>
        <w:t xml:space="preserve">This method </w:t>
      </w:r>
      <w:r w:rsidRPr="0091654D">
        <w:rPr>
          <w:rFonts w:ascii="Times New Roman" w:eastAsiaTheme="minorHAnsi" w:hAnsi="Times New Roman" w:cs="Times New Roman"/>
        </w:rPr>
        <w:t>integrates the user</w:t>
      </w:r>
      <w:r w:rsidR="00013ED3" w:rsidRPr="0091654D">
        <w:rPr>
          <w:rFonts w:ascii="Times New Roman" w:eastAsiaTheme="minorHAnsi" w:hAnsi="Times New Roman" w:cs="Times New Roman"/>
        </w:rPr>
        <w:t xml:space="preserve">-item </w:t>
      </w:r>
      <w:r w:rsidRPr="0091654D">
        <w:rPr>
          <w:rFonts w:ascii="Times New Roman" w:eastAsiaTheme="minorHAnsi" w:hAnsi="Times New Roman" w:cs="Times New Roman"/>
        </w:rPr>
        <w:t xml:space="preserve">relationship and other heterogeneous auxiliary information into a unified isomorphism diagram. PageRank </w:t>
      </w:r>
      <w:r w:rsidR="000B1F05" w:rsidRPr="0091654D">
        <w:rPr>
          <w:rFonts w:ascii="Times New Roman" w:eastAsiaTheme="minorHAnsi" w:hAnsi="Times New Roman" w:cs="Times New Roman"/>
        </w:rPr>
        <w:t xml:space="preserve">outputs </w:t>
      </w:r>
      <w:r w:rsidR="00A277ED" w:rsidRPr="0091654D">
        <w:rPr>
          <w:rFonts w:ascii="Times New Roman" w:eastAsiaTheme="minorHAnsi" w:hAnsi="Times New Roman" w:cs="Times New Roman"/>
        </w:rPr>
        <w:t>a personalized initial probability distribution</w:t>
      </w:r>
      <w:r w:rsidRPr="0091654D">
        <w:rPr>
          <w:rFonts w:ascii="Times New Roman" w:eastAsiaTheme="minorHAnsi" w:hAnsi="Times New Roman" w:cs="Times New Roman"/>
        </w:rPr>
        <w:t>.</w:t>
      </w:r>
      <w:r w:rsidR="00013ED3" w:rsidRPr="0091654D">
        <w:rPr>
          <w:rFonts w:ascii="Times New Roman" w:eastAsiaTheme="minorHAnsi" w:hAnsi="Times New Roman" w:cs="Times New Roman"/>
        </w:rPr>
        <w:t xml:space="preserve"> Similarly, we remove the image (visual knowledge) processing module in PRP.</w:t>
      </w:r>
    </w:p>
    <w:p w14:paraId="5AF318F2" w14:textId="7CA6157A" w:rsidR="00876C11" w:rsidRPr="0091654D" w:rsidRDefault="00132EC9" w:rsidP="00876C11">
      <w:pPr>
        <w:autoSpaceDE w:val="0"/>
        <w:autoSpaceDN w:val="0"/>
        <w:adjustRightInd w:val="0"/>
        <w:rPr>
          <w:rFonts w:ascii="Times New Roman" w:eastAsiaTheme="minorHAnsi" w:hAnsi="Times New Roman" w:cs="Times New Roman"/>
        </w:rPr>
      </w:pPr>
      <w:r w:rsidRPr="0091654D">
        <w:rPr>
          <w:rFonts w:ascii="Times New Roman" w:eastAsiaTheme="minorHAnsi" w:hAnsi="Times New Roman" w:cs="Times New Roman"/>
          <w:b/>
          <w:bCs/>
        </w:rPr>
        <w:t>FOSSIL</w:t>
      </w:r>
      <w:r w:rsidRPr="0091654D">
        <w:rPr>
          <w:rFonts w:ascii="Times New Roman" w:eastAsiaTheme="minorHAnsi" w:hAnsi="Times New Roman" w:cs="Times New Roman"/>
        </w:rPr>
        <w:t xml:space="preserve"> [</w:t>
      </w:r>
      <w:r w:rsidR="009D72E8" w:rsidRPr="0091654D">
        <w:rPr>
          <w:rFonts w:ascii="Times New Roman" w:eastAsiaTheme="minorHAnsi" w:hAnsi="Times New Roman" w:cs="Times New Roman"/>
        </w:rPr>
        <w:t>24</w:t>
      </w:r>
      <w:r w:rsidRPr="0091654D">
        <w:rPr>
          <w:rFonts w:ascii="Times New Roman" w:eastAsiaTheme="minorHAnsi" w:hAnsi="Times New Roman" w:cs="Times New Roman"/>
        </w:rPr>
        <w:t>]. This method integrates factored item similarity with MC to model a user</w:t>
      </w:r>
      <w:r w:rsidR="00F341B4" w:rsidRPr="0091654D">
        <w:rPr>
          <w:rFonts w:ascii="Times New Roman" w:eastAsiaTheme="minorHAnsi" w:hAnsi="Times New Roman" w:cs="Times New Roman"/>
        </w:rPr>
        <w:t>’</w:t>
      </w:r>
      <w:r w:rsidRPr="0091654D">
        <w:rPr>
          <w:rFonts w:ascii="Times New Roman" w:eastAsiaTheme="minorHAnsi" w:hAnsi="Times New Roman" w:cs="Times New Roman"/>
        </w:rPr>
        <w:t xml:space="preserve">s long- and short-term preferences. We set </w:t>
      </w:r>
      <m:oMath>
        <m:sSub>
          <m:sSubPr>
            <m:ctrlPr>
              <w:rPr>
                <w:rFonts w:ascii="Cambria Math" w:eastAsiaTheme="minorHAnsi" w:hAnsi="Cambria Math" w:cs="Times New Roman"/>
              </w:rPr>
            </m:ctrlPr>
          </m:sSubPr>
          <m:e>
            <m:r>
              <w:rPr>
                <w:rFonts w:ascii="Cambria Math" w:eastAsiaTheme="minorHAnsi" w:hAnsi="Cambria Math" w:cs="Times New Roman"/>
              </w:rPr>
              <m:t>μ</m:t>
            </m:r>
          </m:e>
          <m:sub>
            <m:r>
              <w:rPr>
                <w:rFonts w:ascii="Cambria Math" w:eastAsiaTheme="minorHAnsi" w:hAnsi="Cambria Math" w:cs="Times New Roman"/>
              </w:rPr>
              <m:t>u</m:t>
            </m:r>
          </m:sub>
        </m:sSub>
      </m:oMath>
      <w:r w:rsidRPr="0091654D">
        <w:rPr>
          <w:rFonts w:ascii="Times New Roman" w:eastAsiaTheme="minorHAnsi" w:hAnsi="Times New Roman" w:cs="Times New Roman"/>
        </w:rPr>
        <w:t xml:space="preserve"> and </w:t>
      </w:r>
      <m:oMath>
        <m:r>
          <w:rPr>
            <w:rFonts w:ascii="Cambria Math" w:eastAsiaTheme="minorHAnsi" w:hAnsi="Cambria Math" w:cs="Times New Roman"/>
          </w:rPr>
          <m:t>μ</m:t>
        </m:r>
      </m:oMath>
      <w:r w:rsidRPr="0091654D">
        <w:rPr>
          <w:rFonts w:ascii="Times New Roman" w:eastAsiaTheme="minorHAnsi" w:hAnsi="Times New Roman" w:cs="Times New Roman"/>
        </w:rPr>
        <w:t xml:space="preserve"> as single scalar since the length of each session is variable.</w:t>
      </w:r>
    </w:p>
    <w:p w14:paraId="5D65F267" w14:textId="77777777" w:rsidR="00876C11" w:rsidRPr="0091654D" w:rsidRDefault="00132EC9" w:rsidP="00876C11">
      <w:pPr>
        <w:autoSpaceDE w:val="0"/>
        <w:autoSpaceDN w:val="0"/>
        <w:adjustRightInd w:val="0"/>
        <w:rPr>
          <w:rFonts w:ascii="Times New Roman" w:eastAsiaTheme="minorHAnsi" w:hAnsi="Times New Roman" w:cs="Times New Roman"/>
        </w:rPr>
      </w:pPr>
      <w:r w:rsidRPr="0091654D">
        <w:rPr>
          <w:rFonts w:ascii="Times New Roman" w:eastAsiaTheme="minorHAnsi" w:hAnsi="Times New Roman" w:cs="Times New Roman"/>
          <w:b/>
          <w:bCs/>
        </w:rPr>
        <w:t>HRM</w:t>
      </w:r>
      <w:r w:rsidRPr="0091654D">
        <w:rPr>
          <w:rFonts w:ascii="Times New Roman" w:eastAsiaTheme="minorHAnsi" w:hAnsi="Times New Roman" w:cs="Times New Roman"/>
        </w:rPr>
        <w:t xml:space="preserve"> [</w:t>
      </w:r>
      <w:r w:rsidR="009D72E8" w:rsidRPr="0091654D">
        <w:rPr>
          <w:rFonts w:ascii="Times New Roman" w:eastAsiaTheme="minorHAnsi" w:hAnsi="Times New Roman" w:cs="Times New Roman"/>
        </w:rPr>
        <w:t>31</w:t>
      </w:r>
      <w:r w:rsidRPr="0091654D">
        <w:rPr>
          <w:rFonts w:ascii="Times New Roman" w:eastAsiaTheme="minorHAnsi" w:hAnsi="Times New Roman" w:cs="Times New Roman"/>
        </w:rPr>
        <w:t>]. This method generates a hierarchical user representation to capture sequential information and general tastes. We use max pooling as the aggregation operation because this achieves the best result.</w:t>
      </w:r>
    </w:p>
    <w:p w14:paraId="2B114312" w14:textId="0A92EB2D" w:rsidR="00876C11" w:rsidRPr="0091654D" w:rsidRDefault="00132EC9" w:rsidP="00876C11">
      <w:pPr>
        <w:autoSpaceDE w:val="0"/>
        <w:autoSpaceDN w:val="0"/>
        <w:adjustRightInd w:val="0"/>
        <w:rPr>
          <w:rFonts w:ascii="Times New Roman" w:eastAsiaTheme="minorHAnsi" w:hAnsi="Times New Roman" w:cs="Times New Roman"/>
        </w:rPr>
      </w:pPr>
      <w:r w:rsidRPr="0091654D">
        <w:rPr>
          <w:rFonts w:ascii="Times New Roman" w:eastAsiaTheme="minorHAnsi" w:hAnsi="Times New Roman" w:cs="Times New Roman"/>
          <w:b/>
          <w:bCs/>
        </w:rPr>
        <w:t>SHAN</w:t>
      </w:r>
      <w:r w:rsidRPr="0091654D">
        <w:rPr>
          <w:rFonts w:ascii="Times New Roman" w:eastAsiaTheme="minorHAnsi" w:hAnsi="Times New Roman" w:cs="Times New Roman"/>
        </w:rPr>
        <w:t xml:space="preserve"> [</w:t>
      </w:r>
      <w:r w:rsidR="009D72E8" w:rsidRPr="0091654D">
        <w:rPr>
          <w:rFonts w:ascii="Times New Roman" w:eastAsiaTheme="minorHAnsi" w:hAnsi="Times New Roman" w:cs="Times New Roman"/>
        </w:rPr>
        <w:t>50</w:t>
      </w:r>
      <w:r w:rsidRPr="0091654D">
        <w:rPr>
          <w:rFonts w:ascii="Times New Roman" w:eastAsiaTheme="minorHAnsi" w:hAnsi="Times New Roman" w:cs="Times New Roman"/>
        </w:rPr>
        <w:t>]. This model employs two attention networks to mine users</w:t>
      </w:r>
      <w:r w:rsidR="00F341B4" w:rsidRPr="0091654D">
        <w:rPr>
          <w:rFonts w:ascii="Times New Roman" w:eastAsiaTheme="minorHAnsi" w:hAnsi="Times New Roman" w:cs="Times New Roman"/>
        </w:rPr>
        <w:t>’</w:t>
      </w:r>
      <w:r w:rsidRPr="0091654D">
        <w:rPr>
          <w:rFonts w:ascii="Times New Roman" w:eastAsiaTheme="minorHAnsi" w:hAnsi="Times New Roman" w:cs="Times New Roman"/>
        </w:rPr>
        <w:t xml:space="preserve"> long- and short-term preferences.</w:t>
      </w:r>
    </w:p>
    <w:p w14:paraId="5046C15C" w14:textId="77777777" w:rsidR="00876C11" w:rsidRPr="0091654D" w:rsidRDefault="00132EC9" w:rsidP="00876C11">
      <w:pPr>
        <w:autoSpaceDE w:val="0"/>
        <w:autoSpaceDN w:val="0"/>
        <w:adjustRightInd w:val="0"/>
        <w:rPr>
          <w:rFonts w:ascii="Times New Roman" w:eastAsiaTheme="minorHAnsi" w:hAnsi="Times New Roman" w:cs="Times New Roman"/>
        </w:rPr>
      </w:pPr>
      <w:r w:rsidRPr="0091654D">
        <w:rPr>
          <w:rFonts w:ascii="Times New Roman" w:eastAsiaTheme="minorHAnsi" w:hAnsi="Times New Roman" w:cs="Times New Roman"/>
          <w:b/>
          <w:bCs/>
        </w:rPr>
        <w:t>K</w:t>
      </w:r>
      <w:r w:rsidR="00013ED3" w:rsidRPr="0091654D">
        <w:rPr>
          <w:rFonts w:ascii="Times New Roman" w:eastAsiaTheme="minorHAnsi" w:hAnsi="Times New Roman" w:cs="Times New Roman"/>
          <w:b/>
          <w:bCs/>
        </w:rPr>
        <w:t>A-MemNN</w:t>
      </w:r>
      <w:r w:rsidRPr="0091654D">
        <w:rPr>
          <w:rFonts w:ascii="Times New Roman" w:eastAsiaTheme="minorHAnsi" w:hAnsi="Times New Roman" w:cs="Times New Roman"/>
        </w:rPr>
        <w:t xml:space="preserve"> [</w:t>
      </w:r>
      <w:r w:rsidR="009D72E8" w:rsidRPr="0091654D">
        <w:rPr>
          <w:rFonts w:ascii="Times New Roman" w:eastAsiaTheme="minorHAnsi" w:hAnsi="Times New Roman" w:cs="Times New Roman"/>
        </w:rPr>
        <w:t>37</w:t>
      </w:r>
      <w:r w:rsidRPr="0091654D">
        <w:rPr>
          <w:rFonts w:ascii="Times New Roman" w:eastAsiaTheme="minorHAnsi" w:hAnsi="Times New Roman" w:cs="Times New Roman"/>
        </w:rPr>
        <w:t>]: This paper proposes a key</w:t>
      </w:r>
      <w:r w:rsidR="00CF11B2" w:rsidRPr="0091654D">
        <w:rPr>
          <w:rFonts w:ascii="Times New Roman" w:eastAsiaTheme="minorHAnsi" w:hAnsi="Times New Roman" w:cs="Times New Roman"/>
        </w:rPr>
        <w:t xml:space="preserve">-array </w:t>
      </w:r>
      <w:r w:rsidRPr="0091654D">
        <w:rPr>
          <w:rFonts w:ascii="Times New Roman" w:eastAsiaTheme="minorHAnsi" w:hAnsi="Times New Roman" w:cs="Times New Roman"/>
        </w:rPr>
        <w:t>memory</w:t>
      </w:r>
      <w:r w:rsidR="00CF11B2" w:rsidRPr="0091654D">
        <w:rPr>
          <w:rFonts w:ascii="Times New Roman" w:eastAsiaTheme="minorHAnsi" w:hAnsi="Times New Roman" w:cs="Times New Roman"/>
        </w:rPr>
        <w:t xml:space="preserve"> </w:t>
      </w:r>
      <w:r w:rsidRPr="0091654D">
        <w:rPr>
          <w:rFonts w:ascii="Times New Roman" w:eastAsiaTheme="minorHAnsi" w:hAnsi="Times New Roman" w:cs="Times New Roman"/>
        </w:rPr>
        <w:t xml:space="preserve">network to hierarchize user intention preference for sequence recommendation </w:t>
      </w:r>
      <w:r w:rsidR="00ED5A03" w:rsidRPr="0091654D">
        <w:rPr>
          <w:rFonts w:ascii="Times New Roman" w:eastAsiaTheme="minorHAnsi" w:hAnsi="Times New Roman" w:cs="Times New Roman"/>
        </w:rPr>
        <w:t>based on</w:t>
      </w:r>
      <w:r w:rsidRPr="0091654D">
        <w:rPr>
          <w:rFonts w:ascii="Times New Roman" w:eastAsiaTheme="minorHAnsi" w:hAnsi="Times New Roman" w:cs="Times New Roman"/>
        </w:rPr>
        <w:t xml:space="preserve"> the ternary relationship of user</w:t>
      </w:r>
      <w:r w:rsidR="00ED5A03" w:rsidRPr="0091654D">
        <w:rPr>
          <w:rFonts w:ascii="Times New Roman" w:eastAsiaTheme="minorHAnsi" w:hAnsi="Times New Roman" w:cs="Times New Roman"/>
        </w:rPr>
        <w:t>-</w:t>
      </w:r>
      <w:r w:rsidRPr="0091654D">
        <w:rPr>
          <w:rFonts w:ascii="Times New Roman" w:eastAsiaTheme="minorHAnsi" w:hAnsi="Times New Roman" w:cs="Times New Roman"/>
        </w:rPr>
        <w:t>intention</w:t>
      </w:r>
      <w:r w:rsidR="00ED5A03" w:rsidRPr="0091654D">
        <w:rPr>
          <w:rFonts w:ascii="Times New Roman" w:eastAsiaTheme="minorHAnsi" w:hAnsi="Times New Roman" w:cs="Times New Roman"/>
        </w:rPr>
        <w:t>-</w:t>
      </w:r>
      <w:r w:rsidR="00CF11B2" w:rsidRPr="0091654D">
        <w:rPr>
          <w:rFonts w:ascii="Times New Roman" w:eastAsiaTheme="minorHAnsi" w:hAnsi="Times New Roman" w:cs="Times New Roman"/>
        </w:rPr>
        <w:t>item</w:t>
      </w:r>
      <w:r w:rsidRPr="0091654D">
        <w:rPr>
          <w:rFonts w:ascii="Times New Roman" w:eastAsiaTheme="minorHAnsi" w:hAnsi="Times New Roman" w:cs="Times New Roman"/>
        </w:rPr>
        <w:t>.</w:t>
      </w:r>
    </w:p>
    <w:p w14:paraId="4574CCA0" w14:textId="77777777" w:rsidR="00814B3E" w:rsidRPr="0091654D" w:rsidRDefault="00814B3E" w:rsidP="00814B3E">
      <w:pPr>
        <w:autoSpaceDE w:val="0"/>
        <w:autoSpaceDN w:val="0"/>
        <w:adjustRightInd w:val="0"/>
        <w:rPr>
          <w:rFonts w:ascii="Times New Roman" w:eastAsiaTheme="minorHAnsi" w:hAnsi="Times New Roman" w:cs="Times New Roman"/>
        </w:rPr>
      </w:pPr>
    </w:p>
    <w:p w14:paraId="2CDAE6AD" w14:textId="77777777" w:rsidR="00EF32DC" w:rsidRPr="0091654D" w:rsidRDefault="00132EC9" w:rsidP="00C1347F">
      <w:pPr>
        <w:autoSpaceDE w:val="0"/>
        <w:autoSpaceDN w:val="0"/>
        <w:adjustRightInd w:val="0"/>
        <w:rPr>
          <w:rFonts w:ascii="Times New Roman" w:eastAsiaTheme="minorHAnsi" w:hAnsi="Times New Roman" w:cs="Times New Roman"/>
          <w:b/>
          <w:bCs/>
        </w:rPr>
      </w:pPr>
      <w:proofErr w:type="gramStart"/>
      <w:r w:rsidRPr="0091654D">
        <w:rPr>
          <w:rFonts w:ascii="Times New Roman" w:eastAsiaTheme="minorHAnsi" w:hAnsi="Times New Roman" w:cs="Times New Roman"/>
          <w:b/>
          <w:bCs/>
        </w:rPr>
        <w:t>4.1.4  Parameter</w:t>
      </w:r>
      <w:proofErr w:type="gramEnd"/>
      <w:r w:rsidRPr="0091654D">
        <w:rPr>
          <w:rFonts w:ascii="Times New Roman" w:eastAsiaTheme="minorHAnsi" w:hAnsi="Times New Roman" w:cs="Times New Roman"/>
          <w:b/>
          <w:bCs/>
        </w:rPr>
        <w:t xml:space="preserve"> Settings</w:t>
      </w:r>
    </w:p>
    <w:p w14:paraId="64D03870" w14:textId="1412F878" w:rsidR="00BB1133" w:rsidRPr="0091654D" w:rsidRDefault="00132EC9" w:rsidP="00814B3E">
      <w:pPr>
        <w:autoSpaceDE w:val="0"/>
        <w:autoSpaceDN w:val="0"/>
        <w:adjustRightInd w:val="0"/>
        <w:rPr>
          <w:rFonts w:ascii="Times New Roman" w:eastAsiaTheme="minorHAnsi" w:hAnsi="Times New Roman" w:cs="Times New Roman"/>
        </w:rPr>
      </w:pPr>
      <w:r w:rsidRPr="0091654D">
        <w:rPr>
          <w:rFonts w:ascii="Times New Roman" w:eastAsiaTheme="minorHAnsi" w:hAnsi="Times New Roman" w:cs="Times New Roman"/>
        </w:rPr>
        <w:t>In order to facilitate the experiment</w:t>
      </w:r>
      <w:r w:rsidR="00FA6D11" w:rsidRPr="0091654D">
        <w:rPr>
          <w:rFonts w:ascii="Times New Roman" w:eastAsiaTheme="minorHAnsi" w:hAnsi="Times New Roman" w:cs="Times New Roman"/>
        </w:rPr>
        <w:t>s</w:t>
      </w:r>
      <w:r w:rsidRPr="0091654D">
        <w:rPr>
          <w:rFonts w:ascii="Times New Roman" w:eastAsiaTheme="minorHAnsi" w:hAnsi="Times New Roman" w:cs="Times New Roman"/>
        </w:rPr>
        <w:t xml:space="preserve">, we filter out users and </w:t>
      </w:r>
      <w:r w:rsidR="00FA6D11" w:rsidRPr="0091654D">
        <w:rPr>
          <w:rFonts w:ascii="Times New Roman" w:eastAsiaTheme="minorHAnsi" w:hAnsi="Times New Roman" w:cs="Times New Roman"/>
        </w:rPr>
        <w:t>item</w:t>
      </w:r>
      <w:r w:rsidRPr="0091654D">
        <w:rPr>
          <w:rFonts w:ascii="Times New Roman" w:eastAsiaTheme="minorHAnsi" w:hAnsi="Times New Roman" w:cs="Times New Roman"/>
        </w:rPr>
        <w:t xml:space="preserve">s </w:t>
      </w:r>
      <w:r w:rsidR="00B03078" w:rsidRPr="0091654D">
        <w:rPr>
          <w:rFonts w:ascii="Times New Roman" w:eastAsiaTheme="minorHAnsi" w:hAnsi="Times New Roman" w:cs="Times New Roman"/>
        </w:rPr>
        <w:t xml:space="preserve">for </w:t>
      </w:r>
      <w:r w:rsidR="00FA6D11" w:rsidRPr="0091654D">
        <w:rPr>
          <w:rFonts w:ascii="Times New Roman" w:eastAsiaTheme="minorHAnsi" w:hAnsi="Times New Roman" w:cs="Times New Roman"/>
        </w:rPr>
        <w:t xml:space="preserve">which </w:t>
      </w:r>
      <w:r w:rsidRPr="0091654D">
        <w:rPr>
          <w:rFonts w:ascii="Times New Roman" w:eastAsiaTheme="minorHAnsi" w:hAnsi="Times New Roman" w:cs="Times New Roman"/>
        </w:rPr>
        <w:t xml:space="preserve">interactive data </w:t>
      </w:r>
      <w:r w:rsidR="00FA6D11" w:rsidRPr="0091654D">
        <w:rPr>
          <w:rFonts w:ascii="Times New Roman" w:eastAsiaTheme="minorHAnsi" w:hAnsi="Times New Roman" w:cs="Times New Roman"/>
        </w:rPr>
        <w:t xml:space="preserve">are </w:t>
      </w:r>
      <w:r w:rsidRPr="0091654D">
        <w:rPr>
          <w:rFonts w:ascii="Times New Roman" w:eastAsiaTheme="minorHAnsi" w:hAnsi="Times New Roman" w:cs="Times New Roman"/>
        </w:rPr>
        <w:t xml:space="preserve">less than 5. For each user, we randomly select 80% of the interactive data as the training set </w:t>
      </w:r>
      <m:oMath>
        <m:sSubSup>
          <m:sSubSupPr>
            <m:ctrlPr>
              <w:rPr>
                <w:rFonts w:ascii="Cambria Math" w:eastAsiaTheme="minorHAnsi" w:hAnsi="Cambria Math" w:cs="Times New Roman"/>
              </w:rPr>
            </m:ctrlPr>
          </m:sSubSupPr>
          <m:e>
            <m:r>
              <w:rPr>
                <w:rFonts w:ascii="Cambria Math" w:eastAsiaTheme="minorHAnsi" w:hAnsi="Cambria Math" w:cs="Times New Roman"/>
              </w:rPr>
              <m:t>D</m:t>
            </m:r>
          </m:e>
          <m:sub>
            <m:r>
              <w:rPr>
                <w:rFonts w:ascii="Cambria Math" w:eastAsiaTheme="minorHAnsi" w:hAnsi="Cambria Math" w:cs="Times New Roman"/>
              </w:rPr>
              <m:t>train</m:t>
            </m:r>
          </m:sub>
          <m:sup>
            <m:r>
              <m:rPr>
                <m:sty m:val="p"/>
              </m:rPr>
              <w:rPr>
                <w:rFonts w:ascii="Cambria Math" w:eastAsiaTheme="minorHAnsi" w:hAnsi="Cambria Math" w:cs="Times New Roman"/>
              </w:rPr>
              <m:t>+</m:t>
            </m:r>
          </m:sup>
        </m:sSubSup>
      </m:oMath>
      <w:r w:rsidRPr="0091654D">
        <w:rPr>
          <w:rFonts w:ascii="Times New Roman" w:eastAsiaTheme="minorHAnsi" w:hAnsi="Times New Roman" w:cs="Times New Roman"/>
        </w:rPr>
        <w:t xml:space="preserve"> and the remaining 20% of the interactive data as the test set </w:t>
      </w:r>
      <m:oMath>
        <m:sSubSup>
          <m:sSubSupPr>
            <m:ctrlPr>
              <w:rPr>
                <w:rFonts w:ascii="Cambria Math" w:eastAsiaTheme="minorHAnsi" w:hAnsi="Cambria Math" w:cs="Times New Roman"/>
              </w:rPr>
            </m:ctrlPr>
          </m:sSubSupPr>
          <m:e>
            <m:r>
              <w:rPr>
                <w:rFonts w:ascii="Cambria Math" w:eastAsiaTheme="minorHAnsi" w:hAnsi="Cambria Math" w:cs="Times New Roman"/>
              </w:rPr>
              <m:t>D</m:t>
            </m:r>
          </m:e>
          <m:sub>
            <m:r>
              <w:rPr>
                <w:rFonts w:ascii="Cambria Math" w:eastAsiaTheme="minorHAnsi" w:hAnsi="Cambria Math" w:cs="Times New Roman"/>
              </w:rPr>
              <m:t>test</m:t>
            </m:r>
          </m:sub>
          <m:sup>
            <m:r>
              <m:rPr>
                <m:sty m:val="p"/>
              </m:rPr>
              <w:rPr>
                <w:rFonts w:ascii="Cambria Math" w:eastAsiaTheme="minorHAnsi" w:hAnsi="Cambria Math" w:cs="Times New Roman"/>
              </w:rPr>
              <m:t>+</m:t>
            </m:r>
          </m:sup>
        </m:sSubSup>
      </m:oMath>
      <w:r w:rsidRPr="0091654D">
        <w:rPr>
          <w:rFonts w:ascii="Times New Roman" w:eastAsiaTheme="minorHAnsi" w:hAnsi="Times New Roman" w:cs="Times New Roman"/>
        </w:rPr>
        <w:t xml:space="preserve">. In the training set, we randomly selected </w:t>
      </w:r>
      <w:r w:rsidR="008855B1" w:rsidRPr="0091654D">
        <w:rPr>
          <w:rFonts w:ascii="Times New Roman" w:eastAsiaTheme="minorHAnsi" w:hAnsi="Times New Roman" w:cs="Times New Roman"/>
        </w:rPr>
        <w:t>2</w:t>
      </w:r>
      <w:r w:rsidRPr="0091654D">
        <w:rPr>
          <w:rFonts w:ascii="Times New Roman" w:eastAsiaTheme="minorHAnsi" w:hAnsi="Times New Roman" w:cs="Times New Roman"/>
        </w:rPr>
        <w:t xml:space="preserve">0% of the interactive data as the </w:t>
      </w:r>
      <w:r w:rsidR="00914400" w:rsidRPr="0091654D">
        <w:rPr>
          <w:rFonts w:ascii="Times New Roman" w:eastAsiaTheme="minorHAnsi" w:hAnsi="Times New Roman" w:cs="Times New Roman"/>
        </w:rPr>
        <w:t>development</w:t>
      </w:r>
      <w:r w:rsidRPr="0091654D">
        <w:rPr>
          <w:rFonts w:ascii="Times New Roman" w:eastAsiaTheme="minorHAnsi" w:hAnsi="Times New Roman" w:cs="Times New Roman"/>
        </w:rPr>
        <w:t xml:space="preserve"> set </w:t>
      </w:r>
      <m:oMath>
        <m:sSubSup>
          <m:sSubSupPr>
            <m:ctrlPr>
              <w:rPr>
                <w:rFonts w:ascii="Cambria Math" w:eastAsiaTheme="minorHAnsi" w:hAnsi="Cambria Math" w:cs="Times New Roman"/>
              </w:rPr>
            </m:ctrlPr>
          </m:sSubSupPr>
          <m:e>
            <m:r>
              <w:rPr>
                <w:rFonts w:ascii="Cambria Math" w:eastAsiaTheme="minorHAnsi" w:hAnsi="Cambria Math" w:cs="Times New Roman"/>
              </w:rPr>
              <m:t>D</m:t>
            </m:r>
          </m:e>
          <m:sub>
            <m:r>
              <w:rPr>
                <w:rFonts w:ascii="Cambria Math" w:eastAsiaTheme="minorHAnsi" w:hAnsi="Cambria Math" w:cs="Times New Roman"/>
              </w:rPr>
              <m:t>valid</m:t>
            </m:r>
          </m:sub>
          <m:sup>
            <m:r>
              <m:rPr>
                <m:sty m:val="p"/>
              </m:rPr>
              <w:rPr>
                <w:rFonts w:ascii="Cambria Math" w:eastAsiaTheme="minorHAnsi" w:hAnsi="Cambria Math" w:cs="Times New Roman"/>
              </w:rPr>
              <m:t>+</m:t>
            </m:r>
          </m:sup>
        </m:sSubSup>
      </m:oMath>
      <w:r w:rsidRPr="0091654D">
        <w:rPr>
          <w:rFonts w:ascii="Times New Roman" w:eastAsiaTheme="minorHAnsi" w:hAnsi="Times New Roman" w:cs="Times New Roman"/>
        </w:rPr>
        <w:t xml:space="preserve"> to adjust our model parameters and comparison methods</w:t>
      </w:r>
      <w:r w:rsidR="00FA6D11" w:rsidRPr="0091654D">
        <w:rPr>
          <w:rFonts w:ascii="Times New Roman" w:eastAsiaTheme="minorHAnsi" w:hAnsi="Times New Roman" w:cs="Times New Roman"/>
        </w:rPr>
        <w:t xml:space="preserve">. In addition, </w:t>
      </w:r>
      <w:r w:rsidR="0053616E" w:rsidRPr="0091654D">
        <w:rPr>
          <w:rFonts w:ascii="Times New Roman" w:eastAsiaTheme="minorHAnsi" w:hAnsi="Times New Roman" w:cs="Times New Roman"/>
        </w:rPr>
        <w:t>m</w:t>
      </w:r>
      <w:r w:rsidR="00FA6D11" w:rsidRPr="0091654D">
        <w:rPr>
          <w:rFonts w:ascii="Times New Roman" w:eastAsiaTheme="minorHAnsi" w:hAnsi="Times New Roman" w:cs="Times New Roman"/>
        </w:rPr>
        <w:t xml:space="preserve">odels are tuned for best performance through tuning of parameters, such as </w:t>
      </w:r>
      <w:r w:rsidRPr="0091654D">
        <w:rPr>
          <w:rFonts w:ascii="Times New Roman" w:eastAsiaTheme="minorHAnsi" w:hAnsi="Times New Roman" w:cs="Times New Roman"/>
        </w:rPr>
        <w:t xml:space="preserve">learning rate </w:t>
      </w:r>
      <m:oMath>
        <m:r>
          <w:rPr>
            <w:rFonts w:ascii="Cambria Math" w:eastAsiaTheme="minorHAnsi" w:hAnsi="Cambria Math" w:cs="Times New Roman"/>
          </w:rPr>
          <m:t>α</m:t>
        </m:r>
        <m:r>
          <m:rPr>
            <m:sty m:val="p"/>
          </m:rPr>
          <w:rPr>
            <w:rFonts w:ascii="Cambria Math" w:eastAsiaTheme="minorHAnsi" w:hAnsi="Cambria Math" w:cs="Times New Roman"/>
          </w:rPr>
          <m:t>∈</m:t>
        </m:r>
        <m:d>
          <m:dPr>
            <m:begChr m:val="{"/>
            <m:endChr m:val="}"/>
            <m:ctrlPr>
              <w:rPr>
                <w:rFonts w:ascii="Cambria Math" w:eastAsiaTheme="minorHAnsi" w:hAnsi="Cambria Math" w:cs="Times New Roman"/>
              </w:rPr>
            </m:ctrlPr>
          </m:dPr>
          <m:e>
            <m:r>
              <m:rPr>
                <m:sty m:val="p"/>
              </m:rPr>
              <w:rPr>
                <w:rFonts w:ascii="Cambria Math" w:eastAsiaTheme="minorHAnsi" w:hAnsi="Cambria Math" w:cs="Times New Roman"/>
              </w:rPr>
              <m:t>0.1,0.01,0.001,0.0001</m:t>
            </m:r>
          </m:e>
        </m:d>
      </m:oMath>
      <w:r w:rsidRPr="0091654D">
        <w:rPr>
          <w:rFonts w:ascii="Times New Roman" w:eastAsiaTheme="minorHAnsi" w:hAnsi="Times New Roman" w:cs="Times New Roman"/>
        </w:rPr>
        <w:t>, regularization parameters</w:t>
      </w:r>
      <w:r w:rsidR="00FA6D11" w:rsidRPr="0091654D">
        <w:rPr>
          <w:rFonts w:ascii="Times New Roman" w:eastAsiaTheme="minorHAnsi" w:hAnsi="Times New Roman" w:cs="Times New Roman"/>
        </w:rPr>
        <w:t xml:space="preserve"> </w:t>
      </w:r>
      <m:oMath>
        <m:sSub>
          <m:sSubPr>
            <m:ctrlPr>
              <w:rPr>
                <w:rFonts w:ascii="Cambria Math" w:eastAsiaTheme="minorHAnsi" w:hAnsi="Cambria Math" w:cs="Times New Roman"/>
              </w:rPr>
            </m:ctrlPr>
          </m:sSubPr>
          <m:e>
            <m:r>
              <w:rPr>
                <w:rFonts w:ascii="Cambria Math" w:eastAsiaTheme="minorHAnsi" w:hAnsi="Cambria Math" w:cs="Times New Roman"/>
              </w:rPr>
              <m:t>λ</m:t>
            </m:r>
          </m:e>
          <m:sub>
            <m:r>
              <m:rPr>
                <m:sty m:val="p"/>
              </m:rPr>
              <w:rPr>
                <w:rFonts w:ascii="Cambria Math" w:eastAsiaTheme="minorHAnsi" w:hAnsi="Cambria Math" w:cs="Times New Roman"/>
              </w:rPr>
              <m:t>*</m:t>
            </m:r>
          </m:sub>
        </m:sSub>
        <m:r>
          <m:rPr>
            <m:sty m:val="p"/>
          </m:rPr>
          <w:rPr>
            <w:rFonts w:ascii="Cambria Math" w:eastAsiaTheme="minorHAnsi" w:hAnsi="Cambria Math" w:cs="Times New Roman"/>
          </w:rPr>
          <m:t>∈</m:t>
        </m:r>
        <m:d>
          <m:dPr>
            <m:begChr m:val="{"/>
            <m:endChr m:val="}"/>
            <m:ctrlPr>
              <w:rPr>
                <w:rFonts w:ascii="Cambria Math" w:eastAsiaTheme="minorHAnsi" w:hAnsi="Cambria Math" w:cs="Times New Roman"/>
              </w:rPr>
            </m:ctrlPr>
          </m:dPr>
          <m:e>
            <m:r>
              <m:rPr>
                <m:sty m:val="p"/>
              </m:rPr>
              <w:rPr>
                <w:rFonts w:ascii="Cambria Math" w:eastAsiaTheme="minorHAnsi" w:hAnsi="Cambria Math" w:cs="Times New Roman"/>
              </w:rPr>
              <m:t>0.1,0.01,0.001,0.0001</m:t>
            </m:r>
          </m:e>
        </m:d>
      </m:oMath>
      <w:r w:rsidRPr="0091654D">
        <w:rPr>
          <w:rFonts w:ascii="Times New Roman" w:eastAsiaTheme="minorHAnsi" w:hAnsi="Times New Roman" w:cs="Times New Roman"/>
        </w:rPr>
        <w:t xml:space="preserve">, </w:t>
      </w:r>
      <m:oMath>
        <m:r>
          <w:rPr>
            <w:rFonts w:ascii="Cambria Math" w:eastAsiaTheme="minorHAnsi" w:hAnsi="Cambria Math" w:cs="Times New Roman"/>
          </w:rPr>
          <m:t>Dropout</m:t>
        </m:r>
        <m:r>
          <m:rPr>
            <m:sty m:val="p"/>
          </m:rPr>
          <w:rPr>
            <w:rFonts w:ascii="Cambria Math" w:eastAsiaTheme="minorHAnsi" w:hAnsi="Cambria Math" w:cs="Times New Roman"/>
          </w:rPr>
          <m:t>∈{0.2,0.4,0.5}</m:t>
        </m:r>
      </m:oMath>
      <w:r w:rsidRPr="0091654D">
        <w:rPr>
          <w:rFonts w:ascii="Times New Roman" w:eastAsiaTheme="minorHAnsi" w:hAnsi="Times New Roman" w:cs="Times New Roman"/>
        </w:rPr>
        <w:t xml:space="preserve">, </w:t>
      </w:r>
      <w:r w:rsidR="00786A08" w:rsidRPr="0091654D">
        <w:rPr>
          <w:rFonts w:ascii="Times New Roman" w:eastAsiaTheme="minorHAnsi" w:hAnsi="Times New Roman" w:cs="Times New Roman"/>
        </w:rPr>
        <w:t xml:space="preserve">and </w:t>
      </w:r>
      <w:r w:rsidRPr="0091654D">
        <w:rPr>
          <w:rFonts w:ascii="Times New Roman" w:eastAsiaTheme="minorHAnsi" w:hAnsi="Times New Roman" w:cs="Times New Roman"/>
        </w:rPr>
        <w:t>dimension</w:t>
      </w:r>
      <w:r w:rsidR="00914400" w:rsidRPr="0091654D">
        <w:rPr>
          <w:rFonts w:ascii="Times New Roman" w:eastAsiaTheme="minorHAnsi" w:hAnsi="Times New Roman" w:cs="Times New Roman"/>
        </w:rPr>
        <w:t>ality</w:t>
      </w:r>
      <w:r w:rsidRPr="0091654D">
        <w:rPr>
          <w:rFonts w:ascii="Times New Roman" w:eastAsiaTheme="minorHAnsi" w:hAnsi="Times New Roman" w:cs="Times New Roman"/>
        </w:rPr>
        <w:t xml:space="preserve"> </w:t>
      </w:r>
      <m:oMath>
        <m:r>
          <w:rPr>
            <w:rFonts w:ascii="Cambria Math" w:eastAsiaTheme="minorHAnsi" w:hAnsi="Cambria Math" w:cs="Times New Roman"/>
          </w:rPr>
          <m:t>d</m:t>
        </m:r>
        <m:r>
          <m:rPr>
            <m:sty m:val="p"/>
          </m:rPr>
          <w:rPr>
            <w:rFonts w:ascii="Cambria Math" w:eastAsiaTheme="minorHAnsi" w:hAnsi="Cambria Math" w:cs="Times New Roman"/>
          </w:rPr>
          <m:t>=</m:t>
        </m:r>
        <m:sSub>
          <m:sSubPr>
            <m:ctrlPr>
              <w:rPr>
                <w:rFonts w:ascii="Cambria Math" w:eastAsiaTheme="minorHAnsi" w:hAnsi="Cambria Math" w:cs="Times New Roman"/>
              </w:rPr>
            </m:ctrlPr>
          </m:sSubPr>
          <m:e>
            <m:r>
              <w:rPr>
                <w:rFonts w:ascii="Cambria Math" w:eastAsiaTheme="minorHAnsi" w:hAnsi="Cambria Math" w:cs="Times New Roman"/>
              </w:rPr>
              <m:t>d</m:t>
            </m:r>
          </m:e>
          <m:sub>
            <m:r>
              <w:rPr>
                <w:rFonts w:ascii="Cambria Math" w:eastAsiaTheme="minorHAnsi" w:hAnsi="Cambria Math" w:cs="Times New Roman"/>
              </w:rPr>
              <m:t>r</m:t>
            </m:r>
          </m:sub>
        </m:sSub>
        <m:r>
          <m:rPr>
            <m:sty m:val="p"/>
          </m:rPr>
          <w:rPr>
            <w:rFonts w:ascii="Cambria Math" w:eastAsiaTheme="minorHAnsi" w:hAnsi="Cambria Math" w:cs="Times New Roman"/>
          </w:rPr>
          <m:t>∈{60,80,100,120,140,150}</m:t>
        </m:r>
      </m:oMath>
      <w:r w:rsidRPr="0091654D">
        <w:rPr>
          <w:rFonts w:ascii="Times New Roman" w:eastAsiaTheme="minorHAnsi" w:hAnsi="Times New Roman" w:cs="Times New Roman"/>
        </w:rPr>
        <w:t>.</w:t>
      </w:r>
    </w:p>
    <w:p w14:paraId="5F979267" w14:textId="77777777" w:rsidR="00814B3E" w:rsidRPr="0091654D" w:rsidRDefault="00814B3E" w:rsidP="00C1347F">
      <w:pPr>
        <w:autoSpaceDE w:val="0"/>
        <w:autoSpaceDN w:val="0"/>
        <w:adjustRightInd w:val="0"/>
        <w:rPr>
          <w:rFonts w:ascii="Times New Roman" w:eastAsiaTheme="minorHAnsi" w:hAnsi="Times New Roman" w:cs="Times New Roman"/>
        </w:rPr>
      </w:pPr>
    </w:p>
    <w:p w14:paraId="54D86623" w14:textId="785AB5DB" w:rsidR="00C1347F" w:rsidRPr="0091654D" w:rsidRDefault="00132EC9" w:rsidP="00C1347F">
      <w:pPr>
        <w:autoSpaceDE w:val="0"/>
        <w:autoSpaceDN w:val="0"/>
        <w:adjustRightInd w:val="0"/>
        <w:rPr>
          <w:rFonts w:ascii="Times New Roman" w:eastAsiaTheme="minorHAnsi" w:hAnsi="Times New Roman" w:cs="Times New Roman"/>
          <w:b/>
          <w:bCs/>
        </w:rPr>
      </w:pPr>
      <w:proofErr w:type="gramStart"/>
      <w:r w:rsidRPr="0091654D">
        <w:rPr>
          <w:rFonts w:ascii="Times New Roman" w:eastAsiaTheme="minorHAnsi" w:hAnsi="Times New Roman" w:cs="Times New Roman"/>
          <w:b/>
          <w:bCs/>
        </w:rPr>
        <w:t>4.2  Performance</w:t>
      </w:r>
      <w:proofErr w:type="gramEnd"/>
      <w:r w:rsidRPr="0091654D">
        <w:rPr>
          <w:rFonts w:ascii="Times New Roman" w:eastAsiaTheme="minorHAnsi" w:hAnsi="Times New Roman" w:cs="Times New Roman"/>
          <w:b/>
          <w:bCs/>
        </w:rPr>
        <w:t xml:space="preserve"> Comparison</w:t>
      </w:r>
    </w:p>
    <w:p w14:paraId="0CD33C10" w14:textId="29BB46BF" w:rsidR="00D63CC1" w:rsidRPr="0091654D" w:rsidRDefault="00132EC9" w:rsidP="00C1347F">
      <w:pPr>
        <w:autoSpaceDE w:val="0"/>
        <w:autoSpaceDN w:val="0"/>
        <w:adjustRightInd w:val="0"/>
        <w:rPr>
          <w:rFonts w:ascii="Times New Roman" w:eastAsiaTheme="minorHAnsi" w:hAnsi="Times New Roman" w:cs="Times New Roman"/>
        </w:rPr>
      </w:pPr>
      <w:r w:rsidRPr="0091654D">
        <w:rPr>
          <w:rFonts w:ascii="Times New Roman" w:eastAsiaTheme="minorHAnsi" w:hAnsi="Times New Roman" w:cs="Times New Roman"/>
        </w:rPr>
        <w:t xml:space="preserve">We begin with the comparison with respect to Recall@20, Recall@50, MRR@20 and MRR@50. </w:t>
      </w:r>
      <w:r w:rsidR="00CD65F5" w:rsidRPr="0091654D">
        <w:rPr>
          <w:rFonts w:ascii="Times New Roman" w:eastAsiaTheme="minorHAnsi" w:hAnsi="Times New Roman" w:cs="Times New Roman"/>
        </w:rPr>
        <w:t xml:space="preserve">Table 2 shows the empirical results, with percent Imp. denoting the relative improvements of the top performing technique (bold) over the strongest baselines (underlined). </w:t>
      </w:r>
      <w:r w:rsidR="0077072F" w:rsidRPr="0091654D">
        <w:rPr>
          <w:rFonts w:ascii="Times New Roman" w:eastAsiaTheme="minorHAnsi" w:hAnsi="Times New Roman" w:cs="Times New Roman"/>
        </w:rPr>
        <w:t>We find that:</w:t>
      </w:r>
    </w:p>
    <w:p w14:paraId="1EB3E225" w14:textId="2683299D" w:rsidR="00F70C6B" w:rsidRPr="0091654D" w:rsidRDefault="00132EC9" w:rsidP="0053616E">
      <w:pPr>
        <w:pStyle w:val="a3"/>
        <w:numPr>
          <w:ilvl w:val="0"/>
          <w:numId w:val="9"/>
        </w:numPr>
        <w:autoSpaceDE w:val="0"/>
        <w:autoSpaceDN w:val="0"/>
        <w:adjustRightInd w:val="0"/>
        <w:ind w:firstLineChars="0"/>
        <w:jc w:val="left"/>
        <w:rPr>
          <w:rFonts w:ascii="Times New Roman" w:eastAsiaTheme="minorHAnsi" w:hAnsi="Times New Roman" w:cs="Times New Roman"/>
          <w:kern w:val="0"/>
          <w:sz w:val="24"/>
        </w:rPr>
      </w:pPr>
      <w:r w:rsidRPr="0091654D">
        <w:rPr>
          <w:rFonts w:ascii="Times New Roman" w:eastAsiaTheme="minorHAnsi" w:hAnsi="Times New Roman" w:cs="Times New Roman"/>
          <w:kern w:val="0"/>
          <w:sz w:val="24"/>
        </w:rPr>
        <w:t xml:space="preserve">Our model consistently outperforms all baselines across </w:t>
      </w:r>
      <w:r w:rsidR="00707094" w:rsidRPr="0091654D">
        <w:rPr>
          <w:rFonts w:ascii="Times New Roman" w:eastAsiaTheme="minorHAnsi" w:hAnsi="Times New Roman" w:cs="Times New Roman"/>
          <w:kern w:val="0"/>
          <w:sz w:val="24"/>
        </w:rPr>
        <w:t xml:space="preserve">the </w:t>
      </w:r>
      <w:r w:rsidRPr="0091654D">
        <w:rPr>
          <w:rFonts w:ascii="Times New Roman" w:eastAsiaTheme="minorHAnsi" w:hAnsi="Times New Roman" w:cs="Times New Roman"/>
          <w:kern w:val="0"/>
          <w:sz w:val="24"/>
        </w:rPr>
        <w:t xml:space="preserve">three datasets in </w:t>
      </w:r>
      <w:r w:rsidRPr="0091654D">
        <w:rPr>
          <w:rFonts w:ascii="Times New Roman" w:eastAsiaTheme="minorHAnsi" w:hAnsi="Times New Roman" w:cs="Times New Roman"/>
          <w:kern w:val="0"/>
          <w:sz w:val="24"/>
        </w:rPr>
        <w:lastRenderedPageBreak/>
        <w:t>terms of all measures</w:t>
      </w:r>
      <w:r w:rsidR="007B0532" w:rsidRPr="0091654D">
        <w:rPr>
          <w:rFonts w:ascii="Times New Roman" w:eastAsiaTheme="minorHAnsi" w:hAnsi="Times New Roman" w:cs="Times New Roman"/>
          <w:kern w:val="0"/>
          <w:sz w:val="24"/>
        </w:rPr>
        <w:t xml:space="preserve">. More specifically, it achieves significant improvements over the strongest baselines with respect to MRR@20 by 7.25%, 25.7%, and 15.87% in MovieLens, Douban-Book, and Last-FM, respectively. </w:t>
      </w:r>
      <w:r w:rsidR="00CD65F5" w:rsidRPr="0091654D">
        <w:rPr>
          <w:rFonts w:ascii="Times New Roman" w:eastAsiaTheme="minorHAnsi" w:hAnsi="Times New Roman" w:cs="Times New Roman"/>
          <w:kern w:val="0"/>
          <w:sz w:val="24"/>
        </w:rPr>
        <w:t>Our model</w:t>
      </w:r>
      <w:r w:rsidR="00F341B4" w:rsidRPr="0091654D">
        <w:rPr>
          <w:rFonts w:ascii="Times New Roman" w:eastAsiaTheme="minorHAnsi" w:hAnsi="Times New Roman" w:cs="Times New Roman"/>
          <w:kern w:val="0"/>
          <w:sz w:val="24"/>
        </w:rPr>
        <w:t>’</w:t>
      </w:r>
      <w:r w:rsidR="00CD65F5" w:rsidRPr="0091654D">
        <w:rPr>
          <w:rFonts w:ascii="Times New Roman" w:eastAsiaTheme="minorHAnsi" w:hAnsi="Times New Roman" w:cs="Times New Roman"/>
          <w:kern w:val="0"/>
          <w:sz w:val="24"/>
        </w:rPr>
        <w:t>s logic and efficacy are demonstrated in this way. These gains can be attributed to our model</w:t>
      </w:r>
      <w:r w:rsidR="00F341B4" w:rsidRPr="0091654D">
        <w:rPr>
          <w:rFonts w:ascii="Times New Roman" w:eastAsiaTheme="minorHAnsi" w:hAnsi="Times New Roman" w:cs="Times New Roman"/>
          <w:kern w:val="0"/>
          <w:sz w:val="24"/>
        </w:rPr>
        <w:t>’</w:t>
      </w:r>
      <w:r w:rsidR="00CD65F5" w:rsidRPr="0091654D">
        <w:rPr>
          <w:rFonts w:ascii="Times New Roman" w:eastAsiaTheme="minorHAnsi" w:hAnsi="Times New Roman" w:cs="Times New Roman"/>
          <w:kern w:val="0"/>
          <w:sz w:val="24"/>
        </w:rPr>
        <w:t>s relational modeling: (1) By investigating user intentions, we can better define the links between users and objects, resulting in more effective user and item representations. Some baselines, on the other hand, ignore hidden user intents; (2) our model learns node embeddings in heterogeneous information networks based on user-intention-item relationships; (3) our model fuses node feature representations in multi-relational semantic spaces using relation-aware attentional layers.</w:t>
      </w:r>
    </w:p>
    <w:p w14:paraId="75F75EFC" w14:textId="5C5B5DE8" w:rsidR="008476B4" w:rsidRPr="0091654D" w:rsidRDefault="00132EC9" w:rsidP="0053616E">
      <w:pPr>
        <w:pStyle w:val="a3"/>
        <w:numPr>
          <w:ilvl w:val="0"/>
          <w:numId w:val="9"/>
        </w:numPr>
        <w:autoSpaceDE w:val="0"/>
        <w:autoSpaceDN w:val="0"/>
        <w:adjustRightInd w:val="0"/>
        <w:ind w:firstLineChars="0"/>
        <w:jc w:val="left"/>
        <w:rPr>
          <w:rFonts w:ascii="Times New Roman" w:eastAsiaTheme="minorHAnsi" w:hAnsi="Times New Roman" w:cs="Times New Roman"/>
          <w:kern w:val="0"/>
          <w:sz w:val="24"/>
        </w:rPr>
      </w:pPr>
      <w:r w:rsidRPr="0091654D">
        <w:rPr>
          <w:rFonts w:ascii="Times New Roman" w:eastAsiaTheme="minorHAnsi" w:hAnsi="Times New Roman" w:cs="Times New Roman"/>
          <w:kern w:val="0"/>
          <w:sz w:val="24"/>
        </w:rPr>
        <w:t>We can see that the sequential methods (e.g., FPMC, HRM, and KA-</w:t>
      </w:r>
      <w:proofErr w:type="spellStart"/>
      <w:r w:rsidRPr="0091654D">
        <w:rPr>
          <w:rFonts w:ascii="Times New Roman" w:eastAsiaTheme="minorHAnsi" w:hAnsi="Times New Roman" w:cs="Times New Roman"/>
          <w:kern w:val="0"/>
          <w:sz w:val="24"/>
        </w:rPr>
        <w:t>MemNN</w:t>
      </w:r>
      <w:proofErr w:type="spellEnd"/>
      <w:r w:rsidRPr="0091654D">
        <w:rPr>
          <w:rFonts w:ascii="Times New Roman" w:eastAsiaTheme="minorHAnsi" w:hAnsi="Times New Roman" w:cs="Times New Roman"/>
          <w:kern w:val="0"/>
          <w:sz w:val="24"/>
        </w:rPr>
        <w:t>) outperform the non-sequential methods (e.g., BPR-MF, PRP and FOSSIL) in general. The methods that only consider user actions without the sequential order do not make full use of the sequence information and report</w:t>
      </w:r>
      <w:r w:rsidR="008518A6" w:rsidRPr="0091654D">
        <w:rPr>
          <w:rFonts w:ascii="Times New Roman" w:eastAsiaTheme="minorHAnsi" w:hAnsi="Times New Roman" w:cs="Times New Roman"/>
          <w:kern w:val="0"/>
          <w:sz w:val="24"/>
        </w:rPr>
        <w:t xml:space="preserve"> </w:t>
      </w:r>
      <w:r w:rsidRPr="0091654D">
        <w:rPr>
          <w:rFonts w:ascii="Times New Roman" w:eastAsiaTheme="minorHAnsi" w:hAnsi="Times New Roman" w:cs="Times New Roman"/>
          <w:kern w:val="0"/>
          <w:sz w:val="24"/>
        </w:rPr>
        <w:t>the worse performance. Specifically, compared with BPR-MF, the main advantage of FPMC comes from modeling historical user actions with first-order Markov chains, namely considering the sequence order, so that FPMC reports better results than BPR-MF. This can verify that sequential pattern is essential for improving the predictive ability for sequential recommendations.</w:t>
      </w:r>
    </w:p>
    <w:p w14:paraId="2E03D692" w14:textId="3EB0394A" w:rsidR="008476B4" w:rsidRPr="0091654D" w:rsidRDefault="00132EC9" w:rsidP="0053616E">
      <w:pPr>
        <w:pStyle w:val="a3"/>
        <w:numPr>
          <w:ilvl w:val="0"/>
          <w:numId w:val="9"/>
        </w:numPr>
        <w:autoSpaceDE w:val="0"/>
        <w:autoSpaceDN w:val="0"/>
        <w:adjustRightInd w:val="0"/>
        <w:ind w:firstLineChars="0"/>
        <w:jc w:val="left"/>
        <w:rPr>
          <w:rFonts w:ascii="Times New Roman" w:eastAsiaTheme="minorHAnsi" w:hAnsi="Times New Roman" w:cs="Times New Roman"/>
          <w:kern w:val="0"/>
          <w:sz w:val="24"/>
        </w:rPr>
      </w:pPr>
      <w:r w:rsidRPr="0091654D">
        <w:rPr>
          <w:rFonts w:ascii="Times New Roman" w:eastAsiaTheme="minorHAnsi" w:hAnsi="Times New Roman" w:cs="Times New Roman"/>
          <w:kern w:val="0"/>
          <w:sz w:val="24"/>
        </w:rPr>
        <w:t>BPRMF+TransE and PRP outperform DHA, indicating that heterogeneous information network embedding can more reasonably capture heterogeneous information semantic features to improve recommendation quality rather than directly encoding structural information in a feature engineering manner.</w:t>
      </w:r>
      <w:r w:rsidR="00F10AFF" w:rsidRPr="0091654D">
        <w:rPr>
          <w:rFonts w:ascii="Times New Roman" w:eastAsiaTheme="minorHAnsi" w:hAnsi="Times New Roman" w:cs="Times New Roman"/>
          <w:kern w:val="0"/>
          <w:sz w:val="24"/>
        </w:rPr>
        <w:t xml:space="preserve"> </w:t>
      </w:r>
      <w:r w:rsidR="001A0CAD" w:rsidRPr="0091654D">
        <w:rPr>
          <w:rFonts w:ascii="Times New Roman" w:eastAsiaTheme="minorHAnsi" w:hAnsi="Times New Roman" w:cs="Times New Roman"/>
          <w:kern w:val="0"/>
          <w:sz w:val="24"/>
        </w:rPr>
        <w:t xml:space="preserve">KA-MemNN outperforms both BPR-MF+TransE and FPMC on all </w:t>
      </w:r>
      <w:r w:rsidR="00775C98" w:rsidRPr="0091654D">
        <w:rPr>
          <w:rFonts w:ascii="Times New Roman" w:eastAsiaTheme="minorHAnsi" w:hAnsi="Times New Roman" w:cs="Times New Roman"/>
          <w:kern w:val="0"/>
          <w:sz w:val="24"/>
        </w:rPr>
        <w:t xml:space="preserve">the </w:t>
      </w:r>
      <w:r w:rsidR="001A0CAD" w:rsidRPr="0091654D">
        <w:rPr>
          <w:rFonts w:ascii="Times New Roman" w:eastAsiaTheme="minorHAnsi" w:hAnsi="Times New Roman" w:cs="Times New Roman"/>
          <w:kern w:val="0"/>
          <w:sz w:val="24"/>
        </w:rPr>
        <w:t>datasets, indicating that hierarchical user intent and preference are better than flat user preference of the learning approach. Compared with</w:t>
      </w:r>
      <w:r w:rsidR="00F10AFF" w:rsidRPr="0091654D">
        <w:rPr>
          <w:rFonts w:ascii="Times New Roman" w:eastAsiaTheme="minorHAnsi" w:hAnsi="Times New Roman" w:cs="Times New Roman"/>
          <w:kern w:val="0"/>
          <w:sz w:val="24"/>
        </w:rPr>
        <w:t xml:space="preserve"> BPRMF+TransE and</w:t>
      </w:r>
      <w:r w:rsidR="001A0CAD" w:rsidRPr="0091654D">
        <w:rPr>
          <w:rFonts w:ascii="Times New Roman" w:eastAsiaTheme="minorHAnsi" w:hAnsi="Times New Roman" w:cs="Times New Roman"/>
          <w:kern w:val="0"/>
          <w:sz w:val="24"/>
        </w:rPr>
        <w:t xml:space="preserve"> KA-MemNN</w:t>
      </w:r>
      <w:r w:rsidRPr="0091654D">
        <w:rPr>
          <w:rFonts w:ascii="Times New Roman" w:eastAsiaTheme="minorHAnsi" w:hAnsi="Times New Roman" w:cs="Times New Roman"/>
          <w:kern w:val="0"/>
          <w:sz w:val="24"/>
        </w:rPr>
        <w:t>, we model the heterogeneity of relationships in heterogeneous information networks based on specific relation semantics and personalize the fusion of node feature representations in each semantic space, and in addition, we model hierarchical user intentions and preferences according to the natural user interaction process.</w:t>
      </w:r>
    </w:p>
    <w:p w14:paraId="644B5D9A" w14:textId="7D14333F" w:rsidR="00D97DDD" w:rsidRPr="0091654D" w:rsidRDefault="00132EC9" w:rsidP="0053616E">
      <w:pPr>
        <w:pStyle w:val="a3"/>
        <w:numPr>
          <w:ilvl w:val="0"/>
          <w:numId w:val="9"/>
        </w:numPr>
        <w:autoSpaceDE w:val="0"/>
        <w:autoSpaceDN w:val="0"/>
        <w:adjustRightInd w:val="0"/>
        <w:ind w:firstLineChars="0"/>
        <w:jc w:val="left"/>
        <w:rPr>
          <w:rFonts w:ascii="Times New Roman" w:eastAsiaTheme="minorHAnsi" w:hAnsi="Times New Roman" w:cs="Times New Roman"/>
          <w:kern w:val="0"/>
          <w:sz w:val="24"/>
        </w:rPr>
      </w:pPr>
      <w:r w:rsidRPr="0091654D">
        <w:rPr>
          <w:rFonts w:ascii="Times New Roman" w:eastAsiaTheme="minorHAnsi" w:hAnsi="Times New Roman" w:cs="Times New Roman"/>
          <w:kern w:val="0"/>
          <w:sz w:val="24"/>
        </w:rPr>
        <w:t xml:space="preserve">As the data show, there is a discrepancy </w:t>
      </w:r>
      <w:r w:rsidR="00775C98" w:rsidRPr="0091654D">
        <w:rPr>
          <w:rFonts w:ascii="Times New Roman" w:eastAsiaTheme="minorHAnsi" w:hAnsi="Times New Roman" w:cs="Times New Roman"/>
          <w:kern w:val="0"/>
          <w:sz w:val="24"/>
        </w:rPr>
        <w:t xml:space="preserve">in performance </w:t>
      </w:r>
      <w:r w:rsidRPr="0091654D">
        <w:rPr>
          <w:rFonts w:ascii="Times New Roman" w:eastAsiaTheme="minorHAnsi" w:hAnsi="Times New Roman" w:cs="Times New Roman"/>
          <w:kern w:val="0"/>
          <w:sz w:val="24"/>
        </w:rPr>
        <w:t>between HRM and KA-</w:t>
      </w:r>
      <w:proofErr w:type="spellStart"/>
      <w:r w:rsidRPr="0091654D">
        <w:rPr>
          <w:rFonts w:ascii="Times New Roman" w:eastAsiaTheme="minorHAnsi" w:hAnsi="Times New Roman" w:cs="Times New Roman"/>
          <w:kern w:val="0"/>
          <w:sz w:val="24"/>
        </w:rPr>
        <w:t>MemNN</w:t>
      </w:r>
      <w:proofErr w:type="spellEnd"/>
      <w:r w:rsidRPr="0091654D">
        <w:rPr>
          <w:rFonts w:ascii="Times New Roman" w:eastAsiaTheme="minorHAnsi" w:hAnsi="Times New Roman" w:cs="Times New Roman"/>
          <w:kern w:val="0"/>
          <w:sz w:val="24"/>
        </w:rPr>
        <w:t>. The disparity, we believe, is caused by the various degrees of user intentions. When compared to single-level user intentions, two-level intents may be thought of as an extension that separates user intents into particular and broad categories.</w:t>
      </w:r>
    </w:p>
    <w:p w14:paraId="000BA68F" w14:textId="77777777" w:rsidR="00D36BF7" w:rsidRPr="0091654D" w:rsidRDefault="00D36BF7" w:rsidP="00C1347F">
      <w:pPr>
        <w:autoSpaceDE w:val="0"/>
        <w:autoSpaceDN w:val="0"/>
        <w:adjustRightInd w:val="0"/>
        <w:rPr>
          <w:rFonts w:ascii="Times New Roman" w:eastAsiaTheme="minorHAnsi" w:hAnsi="Times New Roman" w:cs="Times New Roman"/>
        </w:rPr>
      </w:pPr>
    </w:p>
    <w:p w14:paraId="5A017B56" w14:textId="05239AB5" w:rsidR="000F70CE" w:rsidRPr="0091654D" w:rsidRDefault="00132EC9" w:rsidP="00C1347F">
      <w:pPr>
        <w:autoSpaceDE w:val="0"/>
        <w:autoSpaceDN w:val="0"/>
        <w:adjustRightInd w:val="0"/>
        <w:rPr>
          <w:rFonts w:ascii="Times New Roman" w:eastAsiaTheme="minorHAnsi" w:hAnsi="Times New Roman" w:cs="Times New Roman"/>
          <w:b/>
          <w:bCs/>
        </w:rPr>
      </w:pPr>
      <w:proofErr w:type="gramStart"/>
      <w:r w:rsidRPr="0091654D">
        <w:rPr>
          <w:rFonts w:ascii="Times New Roman" w:eastAsiaTheme="minorHAnsi" w:hAnsi="Times New Roman" w:cs="Times New Roman"/>
          <w:b/>
          <w:bCs/>
        </w:rPr>
        <w:t xml:space="preserve">4.3  </w:t>
      </w:r>
      <w:r w:rsidR="00DF6384" w:rsidRPr="0091654D">
        <w:rPr>
          <w:rFonts w:ascii="Times New Roman" w:eastAsiaTheme="minorHAnsi" w:hAnsi="Times New Roman" w:cs="Times New Roman"/>
          <w:b/>
          <w:bCs/>
        </w:rPr>
        <w:t>I</w:t>
      </w:r>
      <w:r w:rsidR="00C46B84" w:rsidRPr="0091654D">
        <w:rPr>
          <w:rFonts w:ascii="Times New Roman" w:eastAsiaTheme="minorHAnsi" w:hAnsi="Times New Roman" w:cs="Times New Roman"/>
          <w:b/>
          <w:bCs/>
        </w:rPr>
        <w:t>mpact</w:t>
      </w:r>
      <w:proofErr w:type="gramEnd"/>
      <w:r w:rsidR="00DF6384" w:rsidRPr="0091654D">
        <w:rPr>
          <w:rFonts w:ascii="Times New Roman" w:eastAsiaTheme="minorHAnsi" w:hAnsi="Times New Roman" w:cs="Times New Roman"/>
          <w:b/>
          <w:bCs/>
        </w:rPr>
        <w:t xml:space="preserve"> of Components</w:t>
      </w:r>
    </w:p>
    <w:p w14:paraId="7717A53A" w14:textId="41A7A904" w:rsidR="00A94A49" w:rsidRPr="0091654D" w:rsidRDefault="00A94A49" w:rsidP="00A94A49">
      <w:pPr>
        <w:autoSpaceDE w:val="0"/>
        <w:autoSpaceDN w:val="0"/>
        <w:adjustRightInd w:val="0"/>
        <w:rPr>
          <w:rFonts w:ascii="Times New Roman" w:eastAsiaTheme="minorHAnsi" w:hAnsi="Times New Roman" w:cs="Times New Roman"/>
        </w:rPr>
      </w:pPr>
      <w:r w:rsidRPr="0091654D">
        <w:rPr>
          <w:rFonts w:ascii="Times New Roman" w:eastAsiaTheme="minorHAnsi" w:hAnsi="Times New Roman" w:cs="Times New Roman"/>
        </w:rPr>
        <w:t>In this section, we will drill deeper to answer question RQ2 that the impact of each component in our proposed model in relation with the overall performance based on embedding the public feature space. We also want to verify that our hierarchical user intent and preferences outperform flat user preferences on recommendation. We adopt three simplified version</w:t>
      </w:r>
      <w:r w:rsidR="002879E3" w:rsidRPr="0091654D">
        <w:rPr>
          <w:rFonts w:ascii="Times New Roman" w:eastAsiaTheme="minorHAnsi" w:hAnsi="Times New Roman" w:cs="Times New Roman"/>
        </w:rPr>
        <w:t>s</w:t>
      </w:r>
      <w:r w:rsidRPr="0091654D">
        <w:rPr>
          <w:rFonts w:ascii="Times New Roman" w:eastAsiaTheme="minorHAnsi" w:hAnsi="Times New Roman" w:cs="Times New Roman"/>
        </w:rPr>
        <w:t xml:space="preserve"> of HIP-RHINE as </w:t>
      </w:r>
      <w:r w:rsidR="0079407C" w:rsidRPr="0091654D">
        <w:rPr>
          <w:rFonts w:ascii="Times New Roman" w:eastAsiaTheme="minorHAnsi" w:hAnsi="Times New Roman" w:cs="Times New Roman"/>
        </w:rPr>
        <w:t>follows</w:t>
      </w:r>
      <w:r w:rsidRPr="0091654D">
        <w:rPr>
          <w:rFonts w:ascii="Times New Roman" w:eastAsiaTheme="minorHAnsi" w:hAnsi="Times New Roman" w:cs="Times New Roman"/>
        </w:rPr>
        <w:t>.</w:t>
      </w:r>
    </w:p>
    <w:p w14:paraId="514754B5" w14:textId="77777777" w:rsidR="00F10AFF" w:rsidRPr="0091654D" w:rsidRDefault="00132EC9" w:rsidP="00F10AFF">
      <w:pPr>
        <w:autoSpaceDE w:val="0"/>
        <w:autoSpaceDN w:val="0"/>
        <w:adjustRightInd w:val="0"/>
        <w:rPr>
          <w:rFonts w:ascii="Times New Roman" w:eastAsiaTheme="minorHAnsi" w:hAnsi="Times New Roman" w:cs="Times New Roman"/>
        </w:rPr>
      </w:pPr>
      <w:r w:rsidRPr="0091654D">
        <w:rPr>
          <w:rFonts w:ascii="Times New Roman" w:eastAsiaTheme="minorHAnsi" w:hAnsi="Times New Roman" w:cs="Times New Roman"/>
          <w:b/>
          <w:bCs/>
        </w:rPr>
        <w:lastRenderedPageBreak/>
        <w:t>HIP-RH</w:t>
      </w:r>
      <w:r w:rsidR="000868A5" w:rsidRPr="0091654D">
        <w:rPr>
          <w:rFonts w:ascii="Times New Roman" w:eastAsiaTheme="minorHAnsi" w:hAnsi="Times New Roman" w:cs="Times New Roman"/>
          <w:b/>
          <w:bCs/>
        </w:rPr>
        <w:t>I</w:t>
      </w:r>
      <w:r w:rsidRPr="0091654D">
        <w:rPr>
          <w:rFonts w:ascii="Times New Roman" w:eastAsiaTheme="minorHAnsi" w:hAnsi="Times New Roman" w:cs="Times New Roman"/>
          <w:b/>
          <w:bCs/>
        </w:rPr>
        <w:t>NE-1:</w:t>
      </w:r>
      <w:r w:rsidRPr="0091654D">
        <w:rPr>
          <w:rFonts w:ascii="Times New Roman" w:eastAsiaTheme="minorHAnsi" w:hAnsi="Times New Roman" w:cs="Times New Roman"/>
        </w:rPr>
        <w:t xml:space="preserve"> remove the relation</w:t>
      </w:r>
      <w:r w:rsidR="00A902C5" w:rsidRPr="0091654D">
        <w:rPr>
          <w:rFonts w:ascii="Times New Roman" w:eastAsiaTheme="minorHAnsi" w:hAnsi="Times New Roman" w:cs="Times New Roman"/>
        </w:rPr>
        <w:t>-aware</w:t>
      </w:r>
      <w:r w:rsidRPr="0091654D">
        <w:rPr>
          <w:rFonts w:ascii="Times New Roman" w:eastAsiaTheme="minorHAnsi" w:hAnsi="Times New Roman" w:cs="Times New Roman"/>
        </w:rPr>
        <w:t xml:space="preserve"> </w:t>
      </w:r>
      <w:r w:rsidR="00A902C5" w:rsidRPr="0091654D">
        <w:rPr>
          <w:rFonts w:ascii="Times New Roman" w:eastAsiaTheme="minorHAnsi" w:hAnsi="Times New Roman" w:cs="Times New Roman"/>
        </w:rPr>
        <w:t>heterogeneous information</w:t>
      </w:r>
      <w:r w:rsidRPr="0091654D">
        <w:rPr>
          <w:rFonts w:ascii="Times New Roman" w:eastAsiaTheme="minorHAnsi" w:hAnsi="Times New Roman" w:cs="Times New Roman"/>
        </w:rPr>
        <w:t xml:space="preserve"> embedding module</w:t>
      </w:r>
      <w:r w:rsidR="00A902C5" w:rsidRPr="0091654D">
        <w:rPr>
          <w:rFonts w:ascii="Times New Roman" w:eastAsiaTheme="minorHAnsi" w:hAnsi="Times New Roman" w:cs="Times New Roman"/>
        </w:rPr>
        <w:t xml:space="preserve">, </w:t>
      </w:r>
      <w:r w:rsidRPr="0091654D">
        <w:rPr>
          <w:rFonts w:ascii="Times New Roman" w:eastAsiaTheme="minorHAnsi" w:hAnsi="Times New Roman" w:cs="Times New Roman"/>
        </w:rPr>
        <w:t xml:space="preserve">and the replacement operation is to integrate heterogeneous relations and structured </w:t>
      </w:r>
      <w:r w:rsidR="00A902C5" w:rsidRPr="0091654D">
        <w:rPr>
          <w:rFonts w:ascii="Times New Roman" w:eastAsiaTheme="minorHAnsi" w:hAnsi="Times New Roman" w:cs="Times New Roman"/>
        </w:rPr>
        <w:t>data</w:t>
      </w:r>
      <w:r w:rsidRPr="0091654D">
        <w:rPr>
          <w:rFonts w:ascii="Times New Roman" w:eastAsiaTheme="minorHAnsi" w:hAnsi="Times New Roman" w:cs="Times New Roman"/>
        </w:rPr>
        <w:t xml:space="preserve"> into a unified isomorphic graph.</w:t>
      </w:r>
    </w:p>
    <w:p w14:paraId="3889896F" w14:textId="77777777" w:rsidR="00F10AFF" w:rsidRPr="0091654D" w:rsidRDefault="00132EC9" w:rsidP="00F10AFF">
      <w:pPr>
        <w:autoSpaceDE w:val="0"/>
        <w:autoSpaceDN w:val="0"/>
        <w:adjustRightInd w:val="0"/>
        <w:rPr>
          <w:rFonts w:ascii="Times New Roman" w:eastAsiaTheme="minorHAnsi" w:hAnsi="Times New Roman" w:cs="Times New Roman"/>
        </w:rPr>
      </w:pPr>
      <w:r w:rsidRPr="0091654D">
        <w:rPr>
          <w:rFonts w:ascii="Times New Roman" w:eastAsiaTheme="minorHAnsi" w:hAnsi="Times New Roman" w:cs="Times New Roman"/>
          <w:b/>
          <w:bCs/>
        </w:rPr>
        <w:t>HIP-RH</w:t>
      </w:r>
      <w:r w:rsidR="000868A5" w:rsidRPr="0091654D">
        <w:rPr>
          <w:rFonts w:ascii="Times New Roman" w:eastAsiaTheme="minorHAnsi" w:hAnsi="Times New Roman" w:cs="Times New Roman"/>
          <w:b/>
          <w:bCs/>
        </w:rPr>
        <w:t>I</w:t>
      </w:r>
      <w:r w:rsidRPr="0091654D">
        <w:rPr>
          <w:rFonts w:ascii="Times New Roman" w:eastAsiaTheme="minorHAnsi" w:hAnsi="Times New Roman" w:cs="Times New Roman"/>
          <w:b/>
          <w:bCs/>
        </w:rPr>
        <w:t>NE-2:</w:t>
      </w:r>
      <w:r w:rsidRPr="0091654D">
        <w:rPr>
          <w:rFonts w:ascii="Times New Roman" w:eastAsiaTheme="minorHAnsi" w:hAnsi="Times New Roman" w:cs="Times New Roman"/>
        </w:rPr>
        <w:t xml:space="preserve"> remove the </w:t>
      </w:r>
      <w:r w:rsidR="00A902C5" w:rsidRPr="0091654D">
        <w:rPr>
          <w:rFonts w:ascii="Times New Roman" w:eastAsiaTheme="minorHAnsi" w:hAnsi="Times New Roman" w:cs="Times New Roman"/>
        </w:rPr>
        <w:t xml:space="preserve">relation-aware </w:t>
      </w:r>
      <w:r w:rsidRPr="0091654D">
        <w:rPr>
          <w:rFonts w:ascii="Times New Roman" w:eastAsiaTheme="minorHAnsi" w:hAnsi="Times New Roman" w:cs="Times New Roman"/>
        </w:rPr>
        <w:t xml:space="preserve">attention layer module, and the replacement operation is </w:t>
      </w:r>
      <w:r w:rsidR="00A902C5" w:rsidRPr="0091654D">
        <w:rPr>
          <w:rFonts w:ascii="Times New Roman" w:eastAsiaTheme="minorHAnsi" w:hAnsi="Times New Roman" w:cs="Times New Roman"/>
        </w:rPr>
        <w:t>to directly add the feature expressions of nodes in each relation semantic embedding space point by point</w:t>
      </w:r>
      <w:r w:rsidRPr="0091654D">
        <w:rPr>
          <w:rFonts w:ascii="Times New Roman" w:eastAsiaTheme="minorHAnsi" w:hAnsi="Times New Roman" w:cs="Times New Roman"/>
        </w:rPr>
        <w:t>.</w:t>
      </w:r>
    </w:p>
    <w:p w14:paraId="0F6A2D76" w14:textId="77777777" w:rsidR="00BE33E0" w:rsidRPr="0091654D" w:rsidRDefault="00132EC9" w:rsidP="00F10AFF">
      <w:pPr>
        <w:autoSpaceDE w:val="0"/>
        <w:autoSpaceDN w:val="0"/>
        <w:adjustRightInd w:val="0"/>
        <w:rPr>
          <w:rFonts w:ascii="Times New Roman" w:eastAsiaTheme="minorHAnsi" w:hAnsi="Times New Roman" w:cs="Times New Roman"/>
        </w:rPr>
      </w:pPr>
      <w:r w:rsidRPr="0091654D">
        <w:rPr>
          <w:rFonts w:ascii="Times New Roman" w:eastAsiaTheme="minorHAnsi" w:hAnsi="Times New Roman" w:cs="Times New Roman"/>
          <w:b/>
          <w:bCs/>
        </w:rPr>
        <w:t>HIP-RH</w:t>
      </w:r>
      <w:r w:rsidR="000868A5" w:rsidRPr="0091654D">
        <w:rPr>
          <w:rFonts w:ascii="Times New Roman" w:eastAsiaTheme="minorHAnsi" w:hAnsi="Times New Roman" w:cs="Times New Roman"/>
          <w:b/>
          <w:bCs/>
        </w:rPr>
        <w:t>I</w:t>
      </w:r>
      <w:r w:rsidRPr="0091654D">
        <w:rPr>
          <w:rFonts w:ascii="Times New Roman" w:eastAsiaTheme="minorHAnsi" w:hAnsi="Times New Roman" w:cs="Times New Roman"/>
          <w:b/>
          <w:bCs/>
        </w:rPr>
        <w:t>NE-3</w:t>
      </w:r>
      <w:r w:rsidR="00F10AFF" w:rsidRPr="0091654D">
        <w:rPr>
          <w:rFonts w:ascii="Times New Roman" w:eastAsiaTheme="minorHAnsi" w:hAnsi="Times New Roman" w:cs="Times New Roman"/>
          <w:b/>
          <w:bCs/>
        </w:rPr>
        <w:t>:</w:t>
      </w:r>
      <w:r w:rsidR="00F10AFF" w:rsidRPr="0091654D">
        <w:rPr>
          <w:rFonts w:ascii="Times New Roman" w:eastAsiaTheme="minorHAnsi" w:hAnsi="Times New Roman" w:cs="Times New Roman"/>
        </w:rPr>
        <w:t xml:space="preserve"> remove the hierarchical tree module, and the replacement operation is to directly </w:t>
      </w:r>
      <w:r w:rsidRPr="0091654D">
        <w:rPr>
          <w:rFonts w:ascii="Times New Roman" w:eastAsiaTheme="minorHAnsi" w:hAnsi="Times New Roman" w:cs="Times New Roman"/>
        </w:rPr>
        <w:t>calculate</w:t>
      </w:r>
      <w:r w:rsidR="00F10AFF" w:rsidRPr="0091654D">
        <w:rPr>
          <w:rFonts w:ascii="Times New Roman" w:eastAsiaTheme="minorHAnsi" w:hAnsi="Times New Roman" w:cs="Times New Roman"/>
        </w:rPr>
        <w:t xml:space="preserve"> </w:t>
      </w:r>
      <m:oMath>
        <m:sSub>
          <m:sSubPr>
            <m:ctrlPr>
              <w:rPr>
                <w:rFonts w:ascii="Cambria Math" w:eastAsiaTheme="minorHAnsi" w:hAnsi="Cambria Math" w:cs="Times New Roman"/>
              </w:rPr>
            </m:ctrlPr>
          </m:sSubPr>
          <m:e>
            <m:r>
              <w:rPr>
                <w:rFonts w:ascii="Cambria Math" w:eastAsiaTheme="minorHAnsi" w:hAnsi="Cambria Math" w:cs="Times New Roman"/>
              </w:rPr>
              <m:t>s</m:t>
            </m:r>
          </m:e>
          <m:sub>
            <m:r>
              <w:rPr>
                <w:rFonts w:ascii="Cambria Math" w:eastAsiaTheme="minorHAnsi" w:hAnsi="Cambria Math" w:cs="Times New Roman"/>
              </w:rPr>
              <m:t>ux</m:t>
            </m:r>
          </m:sub>
        </m:sSub>
      </m:oMath>
      <w:r w:rsidR="00F10AFF" w:rsidRPr="0091654D">
        <w:rPr>
          <w:rFonts w:ascii="Times New Roman" w:eastAsiaTheme="minorHAnsi" w:hAnsi="Times New Roman" w:cs="Times New Roman"/>
        </w:rPr>
        <w:t xml:space="preserve"> for the whole set of </w:t>
      </w:r>
      <w:r w:rsidRPr="0091654D">
        <w:rPr>
          <w:rFonts w:ascii="Times New Roman" w:eastAsiaTheme="minorHAnsi" w:hAnsi="Times New Roman" w:cs="Times New Roman"/>
        </w:rPr>
        <w:t>item</w:t>
      </w:r>
      <w:r w:rsidR="00F10AFF" w:rsidRPr="0091654D">
        <w:rPr>
          <w:rFonts w:ascii="Times New Roman" w:eastAsiaTheme="minorHAnsi" w:hAnsi="Times New Roman" w:cs="Times New Roman"/>
        </w:rPr>
        <w:t>s</w:t>
      </w:r>
      <w:r w:rsidRPr="0091654D">
        <w:rPr>
          <w:rFonts w:ascii="Times New Roman" w:eastAsiaTheme="minorHAnsi" w:hAnsi="Times New Roman" w:cs="Times New Roman"/>
        </w:rPr>
        <w:t xml:space="preserve"> and recommend by ranking</w:t>
      </w:r>
      <w:r w:rsidR="00F10AFF" w:rsidRPr="0091654D">
        <w:rPr>
          <w:rFonts w:ascii="Times New Roman" w:eastAsiaTheme="minorHAnsi" w:hAnsi="Times New Roman" w:cs="Times New Roman"/>
        </w:rPr>
        <w:t>.</w:t>
      </w:r>
    </w:p>
    <w:p w14:paraId="69447CDF" w14:textId="53520C6D" w:rsidR="009867C1" w:rsidRPr="0091654D" w:rsidRDefault="00132EC9" w:rsidP="00F10AFF">
      <w:pPr>
        <w:autoSpaceDE w:val="0"/>
        <w:autoSpaceDN w:val="0"/>
        <w:adjustRightInd w:val="0"/>
        <w:rPr>
          <w:rFonts w:ascii="Times New Roman" w:eastAsiaTheme="minorHAnsi" w:hAnsi="Times New Roman" w:cs="Times New Roman"/>
        </w:rPr>
      </w:pPr>
      <w:r w:rsidRPr="0091654D">
        <w:rPr>
          <w:rFonts w:ascii="Times New Roman" w:eastAsiaTheme="minorHAnsi" w:hAnsi="Times New Roman" w:cs="Times New Roman"/>
        </w:rPr>
        <w:t>We also apply Recall@N and MRR@N to evaluate the performance of these models. We show the results under the metric</w:t>
      </w:r>
      <w:r w:rsidR="008F28AE" w:rsidRPr="0091654D">
        <w:rPr>
          <w:rFonts w:ascii="Times New Roman" w:eastAsiaTheme="minorHAnsi" w:hAnsi="Times New Roman" w:cs="Times New Roman"/>
        </w:rPr>
        <w:t>s</w:t>
      </w:r>
      <w:r w:rsidRPr="0091654D">
        <w:rPr>
          <w:rFonts w:ascii="Times New Roman" w:eastAsiaTheme="minorHAnsi" w:hAnsi="Times New Roman" w:cs="Times New Roman"/>
        </w:rPr>
        <w:t xml:space="preserve"> of Recall@20, Recall@50, MRR@20, and MRR@50. In addition, we evaluate the score of each category as an average of the scores of its items. This way the intention-based </w:t>
      </w:r>
      <w:r w:rsidR="008F28AE" w:rsidRPr="0091654D">
        <w:rPr>
          <w:rFonts w:ascii="Times New Roman" w:eastAsiaTheme="minorHAnsi" w:hAnsi="Times New Roman" w:cs="Times New Roman"/>
        </w:rPr>
        <w:t>MRR</w:t>
      </w:r>
      <w:r w:rsidRPr="0091654D">
        <w:rPr>
          <w:rFonts w:ascii="Times New Roman" w:eastAsiaTheme="minorHAnsi" w:hAnsi="Times New Roman" w:cs="Times New Roman"/>
        </w:rPr>
        <w:t xml:space="preserve"> can also reflect the performance of item recommendations.</w:t>
      </w:r>
    </w:p>
    <w:p w14:paraId="26F7B8BC" w14:textId="4A287BBB" w:rsidR="00F10AFF" w:rsidRPr="0091654D" w:rsidRDefault="00132EC9" w:rsidP="00F10AFF">
      <w:pPr>
        <w:autoSpaceDE w:val="0"/>
        <w:autoSpaceDN w:val="0"/>
        <w:adjustRightInd w:val="0"/>
        <w:rPr>
          <w:rFonts w:ascii="Times New Roman" w:eastAsiaTheme="minorHAnsi" w:hAnsi="Times New Roman" w:cs="Times New Roman"/>
        </w:rPr>
      </w:pPr>
      <w:r w:rsidRPr="0091654D">
        <w:rPr>
          <w:rFonts w:ascii="Times New Roman" w:eastAsiaTheme="minorHAnsi" w:hAnsi="Times New Roman" w:cs="Times New Roman"/>
        </w:rPr>
        <w:t xml:space="preserve">The results in Table 3 show that our method performs well on all </w:t>
      </w:r>
      <w:r w:rsidR="00853A2E" w:rsidRPr="0091654D">
        <w:rPr>
          <w:rFonts w:ascii="Times New Roman" w:eastAsiaTheme="minorHAnsi" w:hAnsi="Times New Roman" w:cs="Times New Roman"/>
        </w:rPr>
        <w:t xml:space="preserve">the </w:t>
      </w:r>
      <w:r w:rsidRPr="0091654D">
        <w:rPr>
          <w:rFonts w:ascii="Times New Roman" w:eastAsiaTheme="minorHAnsi" w:hAnsi="Times New Roman" w:cs="Times New Roman"/>
        </w:rPr>
        <w:t>datasets compared to HIP-RH</w:t>
      </w:r>
      <w:r w:rsidR="000868A5" w:rsidRPr="0091654D">
        <w:rPr>
          <w:rFonts w:ascii="Times New Roman" w:eastAsiaTheme="minorHAnsi" w:hAnsi="Times New Roman" w:cs="Times New Roman"/>
        </w:rPr>
        <w:t>I</w:t>
      </w:r>
      <w:r w:rsidRPr="0091654D">
        <w:rPr>
          <w:rFonts w:ascii="Times New Roman" w:eastAsiaTheme="minorHAnsi" w:hAnsi="Times New Roman" w:cs="Times New Roman"/>
        </w:rPr>
        <w:t xml:space="preserve">NE-1 because we consider the heterogeneity of relations for node embedding. Besides, our method performs well on all </w:t>
      </w:r>
      <w:r w:rsidR="00853A2E" w:rsidRPr="0091654D">
        <w:rPr>
          <w:rFonts w:ascii="Times New Roman" w:eastAsiaTheme="minorHAnsi" w:hAnsi="Times New Roman" w:cs="Times New Roman"/>
        </w:rPr>
        <w:t xml:space="preserve">the </w:t>
      </w:r>
      <w:r w:rsidRPr="0091654D">
        <w:rPr>
          <w:rFonts w:ascii="Times New Roman" w:eastAsiaTheme="minorHAnsi" w:hAnsi="Times New Roman" w:cs="Times New Roman"/>
        </w:rPr>
        <w:t>datasets compared to HIP-RH</w:t>
      </w:r>
      <w:r w:rsidR="000868A5" w:rsidRPr="0091654D">
        <w:rPr>
          <w:rFonts w:ascii="Times New Roman" w:eastAsiaTheme="minorHAnsi" w:hAnsi="Times New Roman" w:cs="Times New Roman"/>
        </w:rPr>
        <w:t>I</w:t>
      </w:r>
      <w:r w:rsidRPr="0091654D">
        <w:rPr>
          <w:rFonts w:ascii="Times New Roman" w:eastAsiaTheme="minorHAnsi" w:hAnsi="Times New Roman" w:cs="Times New Roman"/>
        </w:rPr>
        <w:t>NE-2 because our method captures the degree of influence of different relations on the final node embedding. The experiments demonstrate the effectiveness of our multi-relational semantic embedding and relation-aware attention layer. Compared with HIP-RH</w:t>
      </w:r>
      <w:r w:rsidR="000868A5" w:rsidRPr="0091654D">
        <w:rPr>
          <w:rFonts w:ascii="Times New Roman" w:eastAsiaTheme="minorHAnsi" w:hAnsi="Times New Roman" w:cs="Times New Roman"/>
        </w:rPr>
        <w:t>I</w:t>
      </w:r>
      <w:r w:rsidRPr="0091654D">
        <w:rPr>
          <w:rFonts w:ascii="Times New Roman" w:eastAsiaTheme="minorHAnsi" w:hAnsi="Times New Roman" w:cs="Times New Roman"/>
        </w:rPr>
        <w:t>NE-3, our method performs well on all datasets because our method hierarchizes user intents and predicts user preferences for items based on specific intents. The experiments show the effectiveness of hierarchical user intents and preferences.</w:t>
      </w:r>
    </w:p>
    <w:p w14:paraId="0876D599" w14:textId="77777777" w:rsidR="00F10AFF" w:rsidRPr="0091654D" w:rsidRDefault="00F10AFF" w:rsidP="00C1347F">
      <w:pPr>
        <w:autoSpaceDE w:val="0"/>
        <w:autoSpaceDN w:val="0"/>
        <w:adjustRightInd w:val="0"/>
        <w:rPr>
          <w:rFonts w:ascii="Times New Roman" w:eastAsiaTheme="minorHAnsi" w:hAnsi="Times New Roman" w:cs="Times New Roman"/>
        </w:rPr>
      </w:pPr>
    </w:p>
    <w:p w14:paraId="51ED0521" w14:textId="59B1CD74" w:rsidR="000F70CE" w:rsidRPr="0091654D" w:rsidRDefault="00132EC9" w:rsidP="00C1347F">
      <w:pPr>
        <w:autoSpaceDE w:val="0"/>
        <w:autoSpaceDN w:val="0"/>
        <w:adjustRightInd w:val="0"/>
        <w:rPr>
          <w:rFonts w:ascii="Times New Roman" w:eastAsiaTheme="minorHAnsi" w:hAnsi="Times New Roman" w:cs="Times New Roman"/>
          <w:b/>
          <w:bCs/>
        </w:rPr>
      </w:pPr>
      <w:r w:rsidRPr="0091654D">
        <w:rPr>
          <w:rFonts w:ascii="Times New Roman" w:eastAsiaTheme="minorHAnsi" w:hAnsi="Times New Roman" w:cs="Times New Roman"/>
          <w:b/>
          <w:bCs/>
        </w:rPr>
        <w:t xml:space="preserve">4.4 </w:t>
      </w:r>
      <w:r w:rsidR="00EA3016" w:rsidRPr="0091654D">
        <w:rPr>
          <w:rFonts w:ascii="Times New Roman" w:eastAsiaTheme="minorHAnsi" w:hAnsi="Times New Roman" w:cs="Times New Roman"/>
          <w:b/>
          <w:bCs/>
        </w:rPr>
        <w:t>P</w:t>
      </w:r>
      <w:r w:rsidRPr="0091654D">
        <w:rPr>
          <w:rFonts w:ascii="Times New Roman" w:eastAsiaTheme="minorHAnsi" w:hAnsi="Times New Roman" w:cs="Times New Roman"/>
          <w:b/>
          <w:bCs/>
        </w:rPr>
        <w:t>arameter</w:t>
      </w:r>
      <w:r w:rsidR="00EA3016" w:rsidRPr="0091654D">
        <w:rPr>
          <w:rFonts w:ascii="Times New Roman" w:eastAsiaTheme="minorHAnsi" w:hAnsi="Times New Roman" w:cs="Times New Roman"/>
          <w:b/>
          <w:bCs/>
        </w:rPr>
        <w:t xml:space="preserve"> Analysis</w:t>
      </w:r>
    </w:p>
    <w:p w14:paraId="2281B42E" w14:textId="2632D37F" w:rsidR="00C24642" w:rsidRPr="0091654D" w:rsidRDefault="00C24642" w:rsidP="00C1347F">
      <w:pPr>
        <w:autoSpaceDE w:val="0"/>
        <w:autoSpaceDN w:val="0"/>
        <w:adjustRightInd w:val="0"/>
        <w:rPr>
          <w:rFonts w:ascii="Times New Roman" w:eastAsiaTheme="minorHAnsi" w:hAnsi="Times New Roman" w:cs="Times New Roman"/>
        </w:rPr>
      </w:pPr>
      <w:r w:rsidRPr="0091654D">
        <w:rPr>
          <w:rFonts w:ascii="Times New Roman" w:eastAsiaTheme="minorHAnsi" w:hAnsi="Times New Roman" w:cs="Times New Roman"/>
        </w:rPr>
        <w:t>After analyses on individual components in relation to the model</w:t>
      </w:r>
      <w:r w:rsidR="00F341B4" w:rsidRPr="0091654D">
        <w:rPr>
          <w:rFonts w:ascii="Times New Roman" w:eastAsiaTheme="minorHAnsi" w:hAnsi="Times New Roman" w:cs="Times New Roman"/>
        </w:rPr>
        <w:t>’</w:t>
      </w:r>
      <w:r w:rsidRPr="0091654D">
        <w:rPr>
          <w:rFonts w:ascii="Times New Roman" w:eastAsiaTheme="minorHAnsi" w:hAnsi="Times New Roman" w:cs="Times New Roman"/>
        </w:rPr>
        <w:t>s performance, we realize that the model</w:t>
      </w:r>
      <w:r w:rsidR="00F341B4" w:rsidRPr="0091654D">
        <w:rPr>
          <w:rFonts w:ascii="Times New Roman" w:eastAsiaTheme="minorHAnsi" w:hAnsi="Times New Roman" w:cs="Times New Roman"/>
        </w:rPr>
        <w:t>’</w:t>
      </w:r>
      <w:r w:rsidRPr="0091654D">
        <w:rPr>
          <w:rFonts w:ascii="Times New Roman" w:eastAsiaTheme="minorHAnsi" w:hAnsi="Times New Roman" w:cs="Times New Roman"/>
        </w:rPr>
        <w:t xml:space="preserve">s performance is also affected by </w:t>
      </w:r>
      <w:r w:rsidR="00853A2E" w:rsidRPr="0091654D">
        <w:rPr>
          <w:rFonts w:ascii="Times New Roman" w:eastAsiaTheme="minorHAnsi" w:hAnsi="Times New Roman" w:cs="Times New Roman"/>
        </w:rPr>
        <w:t xml:space="preserve">the </w:t>
      </w:r>
      <w:r w:rsidRPr="0091654D">
        <w:rPr>
          <w:rFonts w:ascii="Times New Roman" w:eastAsiaTheme="minorHAnsi" w:hAnsi="Times New Roman" w:cs="Times New Roman"/>
        </w:rPr>
        <w:t>model</w:t>
      </w:r>
      <w:r w:rsidR="00F341B4" w:rsidRPr="0091654D">
        <w:rPr>
          <w:rFonts w:ascii="Times New Roman" w:eastAsiaTheme="minorHAnsi" w:hAnsi="Times New Roman" w:cs="Times New Roman"/>
        </w:rPr>
        <w:t>’</w:t>
      </w:r>
      <w:r w:rsidRPr="0091654D">
        <w:rPr>
          <w:rFonts w:ascii="Times New Roman" w:eastAsiaTheme="minorHAnsi" w:hAnsi="Times New Roman" w:cs="Times New Roman"/>
        </w:rPr>
        <w:t>s parameters.</w:t>
      </w:r>
    </w:p>
    <w:p w14:paraId="0CEAA5D2" w14:textId="2790630F" w:rsidR="009E55EA" w:rsidRPr="0091654D" w:rsidRDefault="00132EC9" w:rsidP="00C1347F">
      <w:pPr>
        <w:autoSpaceDE w:val="0"/>
        <w:autoSpaceDN w:val="0"/>
        <w:adjustRightInd w:val="0"/>
        <w:rPr>
          <w:rFonts w:ascii="Times New Roman" w:eastAsiaTheme="minorHAnsi" w:hAnsi="Times New Roman" w:cs="Times New Roman"/>
        </w:rPr>
      </w:pPr>
      <w:r w:rsidRPr="0091654D">
        <w:rPr>
          <w:rFonts w:ascii="Times New Roman" w:eastAsiaTheme="minorHAnsi" w:hAnsi="Times New Roman" w:cs="Times New Roman"/>
        </w:rPr>
        <w:t xml:space="preserve">In order to </w:t>
      </w:r>
      <w:r w:rsidR="00C24642" w:rsidRPr="0091654D">
        <w:rPr>
          <w:rFonts w:ascii="Times New Roman" w:eastAsiaTheme="minorHAnsi" w:hAnsi="Times New Roman" w:cs="Times New Roman"/>
        </w:rPr>
        <w:t xml:space="preserve">further </w:t>
      </w:r>
      <w:r w:rsidRPr="0091654D">
        <w:rPr>
          <w:rFonts w:ascii="Times New Roman" w:eastAsiaTheme="minorHAnsi" w:hAnsi="Times New Roman" w:cs="Times New Roman"/>
        </w:rPr>
        <w:t xml:space="preserve">investigate the influences of different parameters in our model, we </w:t>
      </w:r>
      <w:r w:rsidR="00D05267" w:rsidRPr="0091654D">
        <w:rPr>
          <w:rFonts w:ascii="Times New Roman" w:eastAsiaTheme="minorHAnsi" w:hAnsi="Times New Roman" w:cs="Times New Roman"/>
        </w:rPr>
        <w:t>calculate</w:t>
      </w:r>
      <w:r w:rsidRPr="0091654D">
        <w:rPr>
          <w:rFonts w:ascii="Times New Roman" w:eastAsiaTheme="minorHAnsi" w:hAnsi="Times New Roman" w:cs="Times New Roman"/>
        </w:rPr>
        <w:t xml:space="preserve"> the values of Recall@20</w:t>
      </w:r>
      <w:r w:rsidR="003A245B" w:rsidRPr="0091654D">
        <w:rPr>
          <w:rFonts w:ascii="Times New Roman" w:eastAsiaTheme="minorHAnsi" w:hAnsi="Times New Roman" w:cs="Times New Roman"/>
        </w:rPr>
        <w:t xml:space="preserve">, Recall@50, MRR@20, </w:t>
      </w:r>
      <w:r w:rsidRPr="0091654D">
        <w:rPr>
          <w:rFonts w:ascii="Times New Roman" w:eastAsiaTheme="minorHAnsi" w:hAnsi="Times New Roman" w:cs="Times New Roman"/>
        </w:rPr>
        <w:t xml:space="preserve">and </w:t>
      </w:r>
      <w:r w:rsidR="00D05267" w:rsidRPr="0091654D">
        <w:rPr>
          <w:rFonts w:ascii="Times New Roman" w:eastAsiaTheme="minorHAnsi" w:hAnsi="Times New Roman" w:cs="Times New Roman"/>
        </w:rPr>
        <w:t>MRR@20</w:t>
      </w:r>
      <w:r w:rsidRPr="0091654D">
        <w:rPr>
          <w:rFonts w:ascii="Times New Roman" w:eastAsiaTheme="minorHAnsi" w:hAnsi="Times New Roman" w:cs="Times New Roman"/>
        </w:rPr>
        <w:t xml:space="preserve"> for </w:t>
      </w:r>
      <w:r w:rsidR="00D05267" w:rsidRPr="0091654D">
        <w:rPr>
          <w:rFonts w:ascii="Times New Roman" w:eastAsiaTheme="minorHAnsi" w:hAnsi="Times New Roman" w:cs="Times New Roman"/>
        </w:rPr>
        <w:t>HIP-RH</w:t>
      </w:r>
      <w:r w:rsidR="00C23D81" w:rsidRPr="0091654D">
        <w:rPr>
          <w:rFonts w:ascii="Times New Roman" w:eastAsiaTheme="minorHAnsi" w:hAnsi="Times New Roman" w:cs="Times New Roman"/>
        </w:rPr>
        <w:t>I</w:t>
      </w:r>
      <w:r w:rsidR="00D05267" w:rsidRPr="0091654D">
        <w:rPr>
          <w:rFonts w:ascii="Times New Roman" w:eastAsiaTheme="minorHAnsi" w:hAnsi="Times New Roman" w:cs="Times New Roman"/>
        </w:rPr>
        <w:t xml:space="preserve">NE </w:t>
      </w:r>
      <w:r w:rsidRPr="0091654D">
        <w:rPr>
          <w:rFonts w:ascii="Times New Roman" w:eastAsiaTheme="minorHAnsi" w:hAnsi="Times New Roman" w:cs="Times New Roman"/>
        </w:rPr>
        <w:t>across different number</w:t>
      </w:r>
      <w:r w:rsidR="002C677B" w:rsidRPr="0091654D">
        <w:rPr>
          <w:rFonts w:ascii="Times New Roman" w:eastAsiaTheme="minorHAnsi" w:hAnsi="Times New Roman" w:cs="Times New Roman"/>
        </w:rPr>
        <w:t>s</w:t>
      </w:r>
      <w:r w:rsidRPr="0091654D">
        <w:rPr>
          <w:rFonts w:ascii="Times New Roman" w:eastAsiaTheme="minorHAnsi" w:hAnsi="Times New Roman" w:cs="Times New Roman"/>
        </w:rPr>
        <w:t xml:space="preserve"> of dimensions with size </w:t>
      </w:r>
      <m:oMath>
        <m:r>
          <w:rPr>
            <w:rFonts w:ascii="Cambria Math" w:eastAsiaTheme="minorHAnsi" w:hAnsi="Cambria Math" w:cs="Times New Roman"/>
          </w:rPr>
          <m:t>d</m:t>
        </m:r>
      </m:oMath>
      <w:r w:rsidRPr="0091654D">
        <w:rPr>
          <w:rFonts w:ascii="Times New Roman" w:eastAsiaTheme="minorHAnsi" w:hAnsi="Times New Roman" w:cs="Times New Roman"/>
        </w:rPr>
        <w:t>, and also</w:t>
      </w:r>
      <w:r w:rsidR="00D05267" w:rsidRPr="0091654D">
        <w:rPr>
          <w:rFonts w:ascii="Times New Roman" w:eastAsiaTheme="minorHAnsi" w:hAnsi="Times New Roman" w:cs="Times New Roman"/>
        </w:rPr>
        <w:t xml:space="preserve"> </w:t>
      </w:r>
      <w:r w:rsidR="00E560AD" w:rsidRPr="0091654D">
        <w:rPr>
          <w:rFonts w:ascii="Times New Roman" w:eastAsiaTheme="minorHAnsi" w:hAnsi="Times New Roman" w:cs="Times New Roman"/>
        </w:rPr>
        <w:t>explore the sensitivity of the parameter—the number of negative samples</w:t>
      </w:r>
      <w:r w:rsidRPr="0091654D">
        <w:rPr>
          <w:rFonts w:ascii="Times New Roman" w:eastAsiaTheme="minorHAnsi" w:hAnsi="Times New Roman" w:cs="Times New Roman"/>
        </w:rPr>
        <w:t xml:space="preserve">. </w:t>
      </w:r>
    </w:p>
    <w:p w14:paraId="20E8332C" w14:textId="7C6BE660" w:rsidR="009E55EA" w:rsidRPr="0091654D" w:rsidRDefault="00132EC9" w:rsidP="00C1347F">
      <w:pPr>
        <w:autoSpaceDE w:val="0"/>
        <w:autoSpaceDN w:val="0"/>
        <w:adjustRightInd w:val="0"/>
        <w:rPr>
          <w:rFonts w:ascii="Times New Roman" w:eastAsiaTheme="minorHAnsi" w:hAnsi="Times New Roman" w:cs="Times New Roman"/>
        </w:rPr>
      </w:pPr>
      <w:r w:rsidRPr="0091654D">
        <w:rPr>
          <w:rFonts w:ascii="Times New Roman" w:eastAsiaTheme="minorHAnsi" w:hAnsi="Times New Roman" w:cs="Times New Roman"/>
        </w:rPr>
        <w:t>As shown in Figure 2</w:t>
      </w:r>
      <w:r w:rsidR="00E560AD" w:rsidRPr="0091654D">
        <w:rPr>
          <w:rFonts w:ascii="Times New Roman" w:eastAsiaTheme="minorHAnsi" w:hAnsi="Times New Roman" w:cs="Times New Roman"/>
        </w:rPr>
        <w:t>(a)</w:t>
      </w:r>
      <w:r w:rsidR="008E7F98" w:rsidRPr="0091654D">
        <w:rPr>
          <w:rFonts w:ascii="Times New Roman" w:eastAsiaTheme="minorHAnsi" w:hAnsi="Times New Roman" w:cs="Times New Roman"/>
        </w:rPr>
        <w:t>(b)(c)(d)</w:t>
      </w:r>
      <w:r w:rsidRPr="0091654D">
        <w:rPr>
          <w:rFonts w:ascii="Times New Roman" w:eastAsiaTheme="minorHAnsi" w:hAnsi="Times New Roman" w:cs="Times New Roman"/>
        </w:rPr>
        <w:t>,</w:t>
      </w:r>
      <w:r w:rsidR="00931B81" w:rsidRPr="0091654D">
        <w:rPr>
          <w:rFonts w:ascii="Times New Roman" w:eastAsiaTheme="minorHAnsi" w:hAnsi="Times New Roman" w:cs="Times New Roman"/>
        </w:rPr>
        <w:t xml:space="preserve"> </w:t>
      </w:r>
      <w:r w:rsidRPr="0091654D">
        <w:rPr>
          <w:rFonts w:ascii="Times New Roman" w:eastAsiaTheme="minorHAnsi" w:hAnsi="Times New Roman" w:cs="Times New Roman"/>
        </w:rPr>
        <w:t>the model</w:t>
      </w:r>
      <w:r w:rsidR="00F341B4" w:rsidRPr="0091654D">
        <w:rPr>
          <w:rFonts w:ascii="Times New Roman" w:eastAsiaTheme="minorHAnsi" w:hAnsi="Times New Roman" w:cs="Times New Roman"/>
        </w:rPr>
        <w:t>’</w:t>
      </w:r>
      <w:r w:rsidRPr="0091654D">
        <w:rPr>
          <w:rFonts w:ascii="Times New Roman" w:eastAsiaTheme="minorHAnsi" w:hAnsi="Times New Roman" w:cs="Times New Roman"/>
        </w:rPr>
        <w:t xml:space="preserve">s performance gradually improves as dimension </w:t>
      </w:r>
      <m:oMath>
        <m:r>
          <w:rPr>
            <w:rFonts w:ascii="Cambria Math" w:eastAsiaTheme="minorHAnsi" w:hAnsi="Cambria Math" w:cs="Times New Roman"/>
          </w:rPr>
          <m:t>d</m:t>
        </m:r>
      </m:oMath>
      <w:r w:rsidRPr="0091654D">
        <w:rPr>
          <w:rFonts w:ascii="Times New Roman" w:eastAsiaTheme="minorHAnsi" w:hAnsi="Times New Roman" w:cs="Times New Roman"/>
        </w:rPr>
        <w:t xml:space="preserve"> increases. However, the model performance decreases a little on the Last-FM dataset when </w:t>
      </w:r>
      <m:oMath>
        <m:r>
          <w:rPr>
            <w:rFonts w:ascii="Cambria Math" w:eastAsiaTheme="minorHAnsi" w:hAnsi="Cambria Math" w:cs="Times New Roman"/>
          </w:rPr>
          <m:t>d</m:t>
        </m:r>
        <m:r>
          <m:rPr>
            <m:sty m:val="p"/>
          </m:rPr>
          <w:rPr>
            <w:rFonts w:ascii="Cambria Math" w:eastAsiaTheme="minorHAnsi" w:hAnsi="Cambria Math" w:cs="Times New Roman"/>
          </w:rPr>
          <m:t>&gt;120</m:t>
        </m:r>
      </m:oMath>
      <w:r w:rsidRPr="0091654D">
        <w:rPr>
          <w:rFonts w:ascii="Times New Roman" w:eastAsiaTheme="minorHAnsi" w:hAnsi="Times New Roman" w:cs="Times New Roman"/>
        </w:rPr>
        <w:t xml:space="preserve"> and finally stabilizes. This trend indicates that the model can capture more complex feature embeddings as </w:t>
      </w:r>
      <m:oMath>
        <m:r>
          <w:rPr>
            <w:rFonts w:ascii="Cambria Math" w:eastAsiaTheme="minorHAnsi" w:hAnsi="Cambria Math" w:cs="Times New Roman"/>
          </w:rPr>
          <m:t>d</m:t>
        </m:r>
      </m:oMath>
      <w:r w:rsidRPr="0091654D">
        <w:rPr>
          <w:rFonts w:ascii="Times New Roman" w:eastAsiaTheme="minorHAnsi" w:hAnsi="Times New Roman" w:cs="Times New Roman"/>
        </w:rPr>
        <w:t xml:space="preserve"> increases. However, over-increasing </w:t>
      </w:r>
      <m:oMath>
        <m:r>
          <w:rPr>
            <w:rFonts w:ascii="Cambria Math" w:eastAsiaTheme="minorHAnsi" w:hAnsi="Cambria Math" w:cs="Times New Roman"/>
          </w:rPr>
          <m:t>d</m:t>
        </m:r>
      </m:oMath>
      <w:r w:rsidRPr="0091654D">
        <w:rPr>
          <w:rFonts w:ascii="Times New Roman" w:eastAsiaTheme="minorHAnsi" w:hAnsi="Times New Roman" w:cs="Times New Roman"/>
        </w:rPr>
        <w:t xml:space="preserve"> may lead to overfitting problems resulting in a degradation of model performance.</w:t>
      </w:r>
      <w:r w:rsidR="00E560AD" w:rsidRPr="0091654D">
        <w:rPr>
          <w:rFonts w:ascii="Times New Roman" w:eastAsiaTheme="minorHAnsi" w:hAnsi="Times New Roman" w:cs="Times New Roman"/>
        </w:rPr>
        <w:t xml:space="preserve"> </w:t>
      </w:r>
    </w:p>
    <w:p w14:paraId="06FFD636" w14:textId="699C21FE" w:rsidR="00DB2859" w:rsidRPr="0091654D" w:rsidRDefault="00132EC9" w:rsidP="00DB2859">
      <w:pPr>
        <w:autoSpaceDE w:val="0"/>
        <w:autoSpaceDN w:val="0"/>
        <w:adjustRightInd w:val="0"/>
        <w:rPr>
          <w:rFonts w:ascii="Times New Roman" w:eastAsiaTheme="minorHAnsi" w:hAnsi="Times New Roman" w:cs="Times New Roman"/>
        </w:rPr>
      </w:pPr>
      <w:r w:rsidRPr="0091654D">
        <w:rPr>
          <w:rFonts w:ascii="Times New Roman" w:eastAsiaTheme="minorHAnsi" w:hAnsi="Times New Roman" w:cs="Times New Roman"/>
        </w:rPr>
        <w:t xml:space="preserve">Furthermore, we study the effect of the sampling number </w:t>
      </w:r>
      <m:oMath>
        <m:r>
          <w:rPr>
            <w:rFonts w:ascii="Cambria Math" w:eastAsiaTheme="minorHAnsi" w:hAnsi="Cambria Math" w:cs="Times New Roman"/>
          </w:rPr>
          <m:t>k</m:t>
        </m:r>
      </m:oMath>
      <w:r w:rsidRPr="0091654D">
        <w:rPr>
          <w:rFonts w:ascii="Times New Roman" w:eastAsiaTheme="minorHAnsi" w:hAnsi="Times New Roman" w:cs="Times New Roman"/>
        </w:rPr>
        <w:t xml:space="preserve"> on the overall performance. Because the item sizes differ across the three datasets, we experiment with various </w:t>
      </w:r>
      <m:oMath>
        <m:r>
          <w:rPr>
            <w:rFonts w:ascii="Cambria Math" w:eastAsiaTheme="minorHAnsi" w:hAnsi="Cambria Math" w:cs="Times New Roman"/>
          </w:rPr>
          <m:t>k</m:t>
        </m:r>
      </m:oMath>
      <w:r w:rsidRPr="0091654D">
        <w:rPr>
          <w:rFonts w:ascii="Times New Roman" w:eastAsiaTheme="minorHAnsi" w:hAnsi="Times New Roman" w:cs="Times New Roman"/>
        </w:rPr>
        <w:t xml:space="preserve"> ranges.</w:t>
      </w:r>
      <w:r w:rsidR="009E55EA" w:rsidRPr="0091654D">
        <w:rPr>
          <w:rFonts w:ascii="Times New Roman" w:eastAsiaTheme="minorHAnsi" w:hAnsi="Times New Roman" w:cs="Times New Roman"/>
        </w:rPr>
        <w:t xml:space="preserve"> Specifically, we tr</w:t>
      </w:r>
      <w:r w:rsidR="00AA07E0" w:rsidRPr="0091654D">
        <w:rPr>
          <w:rFonts w:ascii="Times New Roman" w:eastAsiaTheme="minorHAnsi" w:hAnsi="Times New Roman" w:cs="Times New Roman"/>
        </w:rPr>
        <w:t>y</w:t>
      </w:r>
      <w:r w:rsidR="009E55EA" w:rsidRPr="0091654D">
        <w:rPr>
          <w:rFonts w:ascii="Times New Roman" w:eastAsiaTheme="minorHAnsi" w:hAnsi="Times New Roman" w:cs="Times New Roman"/>
        </w:rPr>
        <w:t xml:space="preserve"> </w:t>
      </w:r>
      <m:oMath>
        <m:r>
          <w:rPr>
            <w:rFonts w:ascii="Cambria Math" w:eastAsiaTheme="minorHAnsi" w:hAnsi="Cambria Math" w:cs="Times New Roman"/>
          </w:rPr>
          <m:t>k</m:t>
        </m:r>
        <m:r>
          <w:rPr>
            <w:rFonts w:ascii="Cambria Math" w:eastAsiaTheme="minorHAnsi" w:hAnsi="Cambria Math" w:cs="Cambria Math"/>
          </w:rPr>
          <m:t>∈</m:t>
        </m:r>
        <m:r>
          <w:rPr>
            <w:rFonts w:ascii="Cambria Math" w:eastAsiaTheme="minorHAnsi" w:hAnsi="Cambria Math" w:cs="Times New Roman"/>
          </w:rPr>
          <m:t>{10, 20, 30, 40, 50, 60}</m:t>
        </m:r>
      </m:oMath>
      <w:r w:rsidR="009E55EA" w:rsidRPr="0091654D">
        <w:rPr>
          <w:rFonts w:ascii="Times New Roman" w:eastAsiaTheme="minorHAnsi" w:hAnsi="Times New Roman" w:cs="Times New Roman"/>
        </w:rPr>
        <w:t xml:space="preserve"> on MovieLens, </w:t>
      </w:r>
      <m:oMath>
        <m:r>
          <w:rPr>
            <w:rFonts w:ascii="Cambria Math" w:eastAsiaTheme="minorHAnsi" w:hAnsi="Cambria Math" w:cs="Times New Roman"/>
          </w:rPr>
          <m:t>k</m:t>
        </m:r>
        <m:r>
          <w:rPr>
            <w:rFonts w:ascii="Cambria Math" w:eastAsiaTheme="minorHAnsi" w:hAnsi="Cambria Math" w:cs="Cambria Math"/>
          </w:rPr>
          <m:t>∈</m:t>
        </m:r>
        <m:r>
          <w:rPr>
            <w:rFonts w:ascii="Cambria Math" w:eastAsiaTheme="minorHAnsi" w:hAnsi="Cambria Math" w:cs="Times New Roman"/>
          </w:rPr>
          <m:t>{10, 100, 200, 300, 400, 500}</m:t>
        </m:r>
      </m:oMath>
      <w:r w:rsidR="009E55EA" w:rsidRPr="0091654D">
        <w:rPr>
          <w:rFonts w:ascii="Times New Roman" w:eastAsiaTheme="minorHAnsi" w:hAnsi="Times New Roman" w:cs="Times New Roman" w:hint="eastAsia"/>
        </w:rPr>
        <w:t xml:space="preserve"> </w:t>
      </w:r>
      <w:r w:rsidR="009E55EA" w:rsidRPr="0091654D">
        <w:rPr>
          <w:rFonts w:ascii="Times New Roman" w:eastAsiaTheme="minorHAnsi" w:hAnsi="Times New Roman" w:cs="Times New Roman"/>
        </w:rPr>
        <w:t xml:space="preserve">on </w:t>
      </w:r>
      <w:proofErr w:type="spellStart"/>
      <w:r w:rsidR="009E55EA" w:rsidRPr="0091654D">
        <w:rPr>
          <w:rFonts w:ascii="Times New Roman" w:eastAsiaTheme="minorHAnsi" w:hAnsi="Times New Roman" w:cs="Times New Roman"/>
        </w:rPr>
        <w:t>Douban</w:t>
      </w:r>
      <w:proofErr w:type="spellEnd"/>
      <w:r w:rsidR="009E55EA" w:rsidRPr="0091654D">
        <w:rPr>
          <w:rFonts w:ascii="Times New Roman" w:eastAsiaTheme="minorHAnsi" w:hAnsi="Times New Roman" w:cs="Times New Roman"/>
        </w:rPr>
        <w:t xml:space="preserve">-Book, and </w:t>
      </w:r>
      <m:oMath>
        <m:r>
          <w:rPr>
            <w:rFonts w:ascii="Cambria Math" w:eastAsiaTheme="minorHAnsi" w:hAnsi="Cambria Math" w:cs="Times New Roman"/>
          </w:rPr>
          <m:t>k</m:t>
        </m:r>
        <m:r>
          <w:rPr>
            <w:rFonts w:ascii="Cambria Math" w:eastAsiaTheme="minorHAnsi" w:hAnsi="Cambria Math" w:cs="Cambria Math"/>
          </w:rPr>
          <m:t>∈</m:t>
        </m:r>
        <m:r>
          <w:rPr>
            <w:rFonts w:ascii="Cambria Math" w:eastAsiaTheme="minorHAnsi" w:hAnsi="Cambria Math" w:cs="Times New Roman"/>
          </w:rPr>
          <m:t>{10, 50,100, 150, 200, 250}</m:t>
        </m:r>
      </m:oMath>
      <w:r w:rsidR="009E55EA" w:rsidRPr="0091654D">
        <w:rPr>
          <w:rFonts w:ascii="Times New Roman" w:eastAsiaTheme="minorHAnsi" w:hAnsi="Times New Roman" w:cs="Times New Roman"/>
        </w:rPr>
        <w:t xml:space="preserve"> on Last-FM, respectively.</w:t>
      </w:r>
      <w:r w:rsidR="009E55EA" w:rsidRPr="0091654D">
        <w:rPr>
          <w:rFonts w:ascii="Times New Roman" w:eastAsiaTheme="minorHAnsi" w:hAnsi="Times New Roman" w:cs="Times New Roman" w:hint="eastAsia"/>
        </w:rPr>
        <w:t xml:space="preserve"> </w:t>
      </w:r>
      <w:r w:rsidR="009E55EA" w:rsidRPr="0091654D">
        <w:rPr>
          <w:rFonts w:ascii="Times New Roman" w:eastAsiaTheme="minorHAnsi" w:hAnsi="Times New Roman" w:cs="Times New Roman"/>
        </w:rPr>
        <w:t>Here we only show the results on</w:t>
      </w:r>
      <w:r w:rsidR="009E55EA" w:rsidRPr="0091654D">
        <w:rPr>
          <w:rFonts w:ascii="Times New Roman" w:eastAsiaTheme="minorHAnsi" w:hAnsi="Times New Roman" w:cs="Times New Roman" w:hint="eastAsia"/>
        </w:rPr>
        <w:t xml:space="preserve"> </w:t>
      </w:r>
      <w:r w:rsidR="009E55EA" w:rsidRPr="0091654D">
        <w:rPr>
          <w:rFonts w:ascii="Times New Roman" w:eastAsiaTheme="minorHAnsi" w:hAnsi="Times New Roman" w:cs="Times New Roman"/>
        </w:rPr>
        <w:t>one dimension over each dataset</w:t>
      </w:r>
      <w:r w:rsidRPr="0091654D">
        <w:rPr>
          <w:rFonts w:ascii="Times New Roman" w:eastAsiaTheme="minorHAnsi" w:hAnsi="Times New Roman" w:cs="Times New Roman"/>
        </w:rPr>
        <w:t xml:space="preserve"> </w:t>
      </w:r>
      <w:r w:rsidR="009E55EA" w:rsidRPr="0091654D">
        <w:rPr>
          <w:rFonts w:ascii="Times New Roman" w:eastAsiaTheme="minorHAnsi" w:hAnsi="Times New Roman" w:cs="Times New Roman"/>
        </w:rPr>
        <w:t>due to space limitation.</w:t>
      </w:r>
      <w:r w:rsidRPr="0091654D">
        <w:rPr>
          <w:rFonts w:ascii="Times New Roman" w:eastAsiaTheme="minorHAnsi" w:hAnsi="Times New Roman" w:cs="Times New Roman" w:hint="eastAsia"/>
        </w:rPr>
        <w:t xml:space="preserve"> </w:t>
      </w:r>
      <w:r w:rsidR="009E55EA" w:rsidRPr="0091654D">
        <w:rPr>
          <w:rFonts w:ascii="Times New Roman" w:eastAsiaTheme="minorHAnsi" w:hAnsi="Times New Roman" w:cs="Times New Roman"/>
        </w:rPr>
        <w:t xml:space="preserve">As shown in Figure </w:t>
      </w:r>
      <w:r w:rsidR="008E7F98" w:rsidRPr="0091654D">
        <w:rPr>
          <w:rFonts w:ascii="Times New Roman" w:eastAsiaTheme="minorHAnsi" w:hAnsi="Times New Roman" w:cs="Times New Roman"/>
        </w:rPr>
        <w:t>3</w:t>
      </w:r>
      <w:r w:rsidR="009E55EA" w:rsidRPr="0091654D">
        <w:rPr>
          <w:rFonts w:ascii="Times New Roman" w:eastAsiaTheme="minorHAnsi" w:hAnsi="Times New Roman" w:cs="Times New Roman"/>
        </w:rPr>
        <w:t>(</w:t>
      </w:r>
      <w:r w:rsidR="008E7F98" w:rsidRPr="0091654D">
        <w:rPr>
          <w:rFonts w:ascii="Times New Roman" w:eastAsiaTheme="minorHAnsi" w:hAnsi="Times New Roman" w:cs="Times New Roman"/>
        </w:rPr>
        <w:t>a</w:t>
      </w:r>
      <w:r w:rsidR="009E55EA" w:rsidRPr="0091654D">
        <w:rPr>
          <w:rFonts w:ascii="Times New Roman" w:eastAsiaTheme="minorHAnsi" w:hAnsi="Times New Roman" w:cs="Times New Roman"/>
        </w:rPr>
        <w:t>)</w:t>
      </w:r>
      <w:r w:rsidR="008E7F98" w:rsidRPr="0091654D">
        <w:rPr>
          <w:rFonts w:ascii="Times New Roman" w:eastAsiaTheme="minorHAnsi" w:hAnsi="Times New Roman" w:cs="Times New Roman"/>
        </w:rPr>
        <w:t>(b)(c)</w:t>
      </w:r>
      <w:r w:rsidR="009E55EA" w:rsidRPr="0091654D">
        <w:rPr>
          <w:rFonts w:ascii="Times New Roman" w:eastAsiaTheme="minorHAnsi" w:hAnsi="Times New Roman" w:cs="Times New Roman"/>
        </w:rPr>
        <w:t xml:space="preserve">, as the number of negative examples increases, </w:t>
      </w:r>
      <w:r w:rsidR="00E560AD" w:rsidRPr="0091654D">
        <w:rPr>
          <w:rFonts w:ascii="Times New Roman" w:eastAsiaTheme="minorHAnsi" w:hAnsi="Times New Roman" w:cs="Times New Roman"/>
        </w:rPr>
        <w:t xml:space="preserve">the performance of our </w:t>
      </w:r>
      <w:r w:rsidR="00E560AD" w:rsidRPr="0091654D">
        <w:rPr>
          <w:rFonts w:ascii="Times New Roman" w:eastAsiaTheme="minorHAnsi" w:hAnsi="Times New Roman" w:cs="Times New Roman"/>
        </w:rPr>
        <w:lastRenderedPageBreak/>
        <w:t xml:space="preserve">model first </w:t>
      </w:r>
      <w:r w:rsidRPr="0091654D">
        <w:rPr>
          <w:rFonts w:ascii="Times New Roman" w:eastAsiaTheme="minorHAnsi" w:hAnsi="Times New Roman" w:cs="Times New Roman"/>
        </w:rPr>
        <w:t xml:space="preserve">also </w:t>
      </w:r>
      <w:r w:rsidR="00E560AD" w:rsidRPr="0091654D">
        <w:rPr>
          <w:rFonts w:ascii="Times New Roman" w:eastAsiaTheme="minorHAnsi" w:hAnsi="Times New Roman" w:cs="Times New Roman"/>
        </w:rPr>
        <w:t xml:space="preserve">grows. </w:t>
      </w:r>
      <w:r w:rsidR="00890E1D" w:rsidRPr="0091654D">
        <w:rPr>
          <w:rFonts w:ascii="Times New Roman" w:eastAsiaTheme="minorHAnsi" w:hAnsi="Times New Roman" w:cs="Times New Roman"/>
        </w:rPr>
        <w:t xml:space="preserve">The trending is quite similar across all three datasets. The performance gain between two successive trials, on the other hand, diminishes as the sampling number </w:t>
      </w:r>
      <m:oMath>
        <m:r>
          <w:rPr>
            <w:rFonts w:ascii="Cambria Math" w:eastAsiaTheme="minorHAnsi" w:hAnsi="Cambria Math" w:cs="Times New Roman"/>
          </w:rPr>
          <m:t>k</m:t>
        </m:r>
      </m:oMath>
      <w:r w:rsidR="00890E1D" w:rsidRPr="0091654D">
        <w:rPr>
          <w:rFonts w:ascii="Times New Roman" w:eastAsiaTheme="minorHAnsi" w:hAnsi="Times New Roman" w:cs="Times New Roman"/>
        </w:rPr>
        <w:t xml:space="preserve"> grows. It suggests that if we continue to sample more negative samples, we will see less performance progress but more computational complexity.</w:t>
      </w:r>
      <w:r w:rsidRPr="0091654D">
        <w:rPr>
          <w:rFonts w:ascii="Times New Roman" w:eastAsiaTheme="minorHAnsi" w:hAnsi="Times New Roman" w:cs="Times New Roman" w:hint="eastAsia"/>
        </w:rPr>
        <w:t xml:space="preserve"> </w:t>
      </w:r>
    </w:p>
    <w:p w14:paraId="68F8E2BA" w14:textId="77777777" w:rsidR="003C4DD6" w:rsidRPr="0091654D" w:rsidRDefault="003C4DD6" w:rsidP="00C1347F">
      <w:pPr>
        <w:autoSpaceDE w:val="0"/>
        <w:autoSpaceDN w:val="0"/>
        <w:adjustRightInd w:val="0"/>
        <w:rPr>
          <w:rFonts w:ascii="Times New Roman" w:eastAsiaTheme="minorHAnsi" w:hAnsi="Times New Roman" w:cs="Times New Roman"/>
          <w:b/>
          <w:bCs/>
        </w:rPr>
      </w:pPr>
    </w:p>
    <w:p w14:paraId="2F1EEF6F" w14:textId="77777777" w:rsidR="00AD400D" w:rsidRPr="0091654D" w:rsidRDefault="00132EC9" w:rsidP="00C1347F">
      <w:pPr>
        <w:autoSpaceDE w:val="0"/>
        <w:autoSpaceDN w:val="0"/>
        <w:adjustRightInd w:val="0"/>
        <w:rPr>
          <w:rFonts w:ascii="Times New Roman" w:eastAsiaTheme="minorHAnsi" w:hAnsi="Times New Roman" w:cs="Times New Roman"/>
          <w:b/>
          <w:bCs/>
        </w:rPr>
      </w:pPr>
      <w:proofErr w:type="gramStart"/>
      <w:r w:rsidRPr="0091654D">
        <w:rPr>
          <w:rFonts w:ascii="Times New Roman" w:eastAsiaTheme="minorHAnsi" w:hAnsi="Times New Roman" w:cs="Times New Roman" w:hint="eastAsia"/>
          <w:b/>
          <w:bCs/>
        </w:rPr>
        <w:t>4</w:t>
      </w:r>
      <w:r w:rsidRPr="0091654D">
        <w:rPr>
          <w:rFonts w:ascii="Times New Roman" w:eastAsiaTheme="minorHAnsi" w:hAnsi="Times New Roman" w:cs="Times New Roman"/>
          <w:b/>
          <w:bCs/>
        </w:rPr>
        <w:t>.5  Case</w:t>
      </w:r>
      <w:proofErr w:type="gramEnd"/>
      <w:r w:rsidRPr="0091654D">
        <w:rPr>
          <w:rFonts w:ascii="Times New Roman" w:eastAsiaTheme="minorHAnsi" w:hAnsi="Times New Roman" w:cs="Times New Roman"/>
          <w:b/>
          <w:bCs/>
        </w:rPr>
        <w:t xml:space="preserve"> Study</w:t>
      </w:r>
    </w:p>
    <w:p w14:paraId="50D44473" w14:textId="548C6D4B" w:rsidR="00227D4A" w:rsidRPr="0091654D" w:rsidRDefault="00DF5230" w:rsidP="00C1347F">
      <w:pPr>
        <w:autoSpaceDE w:val="0"/>
        <w:autoSpaceDN w:val="0"/>
        <w:adjustRightInd w:val="0"/>
        <w:rPr>
          <w:rFonts w:ascii="Times New Roman" w:eastAsiaTheme="minorHAnsi" w:hAnsi="Times New Roman" w:cs="Times New Roman"/>
        </w:rPr>
      </w:pPr>
      <w:r w:rsidRPr="0091654D">
        <w:rPr>
          <w:rFonts w:ascii="Times New Roman" w:eastAsiaTheme="minorHAnsi" w:hAnsi="Times New Roman" w:cs="Times New Roman"/>
        </w:rPr>
        <w:t xml:space="preserve">To </w:t>
      </w:r>
      <w:del w:id="20" w:author="Yang, Fan [yangfan]" w:date="2022-07-19T15:34:00Z">
        <w:r w:rsidRPr="0091654D" w:rsidDel="00A57DE7">
          <w:rPr>
            <w:rFonts w:ascii="Times New Roman" w:eastAsiaTheme="minorHAnsi" w:hAnsi="Times New Roman" w:cs="Times New Roman"/>
          </w:rPr>
          <w:delText xml:space="preserve">demonstrate </w:delText>
        </w:r>
      </w:del>
      <w:ins w:id="21" w:author="Yang, Fan [yangfan]" w:date="2022-07-19T15:34:00Z">
        <w:r w:rsidR="00A57DE7">
          <w:rPr>
            <w:rFonts w:ascii="Times New Roman" w:eastAsiaTheme="minorHAnsi" w:hAnsi="Times New Roman" w:cs="Times New Roman"/>
          </w:rPr>
          <w:t>investigate</w:t>
        </w:r>
        <w:r w:rsidR="00A57DE7" w:rsidRPr="0091654D">
          <w:rPr>
            <w:rFonts w:ascii="Times New Roman" w:eastAsiaTheme="minorHAnsi" w:hAnsi="Times New Roman" w:cs="Times New Roman"/>
          </w:rPr>
          <w:t xml:space="preserve"> </w:t>
        </w:r>
        <w:r w:rsidR="00A57DE7">
          <w:rPr>
            <w:rFonts w:ascii="Times New Roman" w:eastAsiaTheme="minorHAnsi" w:hAnsi="Times New Roman" w:cs="Times New Roman"/>
          </w:rPr>
          <w:t xml:space="preserve">whether our proposed model is </w:t>
        </w:r>
      </w:ins>
      <w:del w:id="22" w:author="Yang, Fan [yangfan]" w:date="2022-07-19T15:34:00Z">
        <w:r w:rsidRPr="0091654D" w:rsidDel="00A57DE7">
          <w:rPr>
            <w:rFonts w:ascii="Times New Roman" w:eastAsiaTheme="minorHAnsi" w:hAnsi="Times New Roman" w:cs="Times New Roman"/>
          </w:rPr>
          <w:delText xml:space="preserve">the </w:delText>
        </w:r>
      </w:del>
      <w:r w:rsidRPr="0091654D">
        <w:rPr>
          <w:rFonts w:ascii="Times New Roman" w:eastAsiaTheme="minorHAnsi" w:hAnsi="Times New Roman" w:cs="Times New Roman"/>
        </w:rPr>
        <w:t>effective</w:t>
      </w:r>
      <w:del w:id="23" w:author="Yang, Fan [yangfan]" w:date="2022-07-19T15:33:00Z">
        <w:r w:rsidRPr="0091654D" w:rsidDel="00A57DE7">
          <w:rPr>
            <w:rFonts w:ascii="Times New Roman" w:eastAsiaTheme="minorHAnsi" w:hAnsi="Times New Roman" w:cs="Times New Roman"/>
          </w:rPr>
          <w:delText>ness</w:delText>
        </w:r>
      </w:del>
      <w:r w:rsidRPr="0091654D">
        <w:rPr>
          <w:rFonts w:ascii="Times New Roman" w:eastAsiaTheme="minorHAnsi" w:hAnsi="Times New Roman" w:cs="Times New Roman"/>
        </w:rPr>
        <w:t xml:space="preserve"> </w:t>
      </w:r>
      <w:r w:rsidR="00E25CEC" w:rsidRPr="0091654D">
        <w:rPr>
          <w:rFonts w:ascii="Times New Roman" w:eastAsiaTheme="minorHAnsi" w:hAnsi="Times New Roman" w:cs="Times New Roman"/>
        </w:rPr>
        <w:t xml:space="preserve">and </w:t>
      </w:r>
      <w:del w:id="24" w:author="Yang, Fan [yangfan]" w:date="2022-07-19T15:33:00Z">
        <w:r w:rsidR="00E25CEC" w:rsidRPr="0091654D" w:rsidDel="00A57DE7">
          <w:rPr>
            <w:rFonts w:ascii="Times New Roman" w:eastAsiaTheme="minorHAnsi" w:hAnsi="Times New Roman" w:cs="Times New Roman"/>
          </w:rPr>
          <w:delText xml:space="preserve">explainability </w:delText>
        </w:r>
      </w:del>
      <w:ins w:id="25" w:author="Yang, Fan [yangfan]" w:date="2022-07-19T15:33:00Z">
        <w:r w:rsidR="00A57DE7" w:rsidRPr="0091654D">
          <w:rPr>
            <w:rFonts w:ascii="Times New Roman" w:eastAsiaTheme="minorHAnsi" w:hAnsi="Times New Roman" w:cs="Times New Roman"/>
          </w:rPr>
          <w:t>explain</w:t>
        </w:r>
        <w:r w:rsidR="00A57DE7">
          <w:rPr>
            <w:rFonts w:ascii="Times New Roman" w:eastAsiaTheme="minorHAnsi" w:hAnsi="Times New Roman" w:cs="Times New Roman"/>
          </w:rPr>
          <w:t>able</w:t>
        </w:r>
      </w:ins>
      <w:del w:id="26" w:author="Yang, Fan [yangfan]" w:date="2022-07-19T15:34:00Z">
        <w:r w:rsidRPr="0091654D" w:rsidDel="00A57DE7">
          <w:rPr>
            <w:rFonts w:ascii="Times New Roman" w:eastAsiaTheme="minorHAnsi" w:hAnsi="Times New Roman" w:cs="Times New Roman"/>
          </w:rPr>
          <w:delText>of the proposed model</w:delText>
        </w:r>
      </w:del>
      <w:r w:rsidRPr="0091654D">
        <w:rPr>
          <w:rFonts w:ascii="Times New Roman" w:eastAsiaTheme="minorHAnsi" w:hAnsi="Times New Roman" w:cs="Times New Roman"/>
        </w:rPr>
        <w:t xml:space="preserve">, </w:t>
      </w:r>
      <w:r w:rsidR="00132EC9" w:rsidRPr="0091654D">
        <w:rPr>
          <w:rFonts w:ascii="Times New Roman" w:eastAsiaTheme="minorHAnsi" w:hAnsi="Times New Roman" w:cs="Times New Roman"/>
        </w:rPr>
        <w:t xml:space="preserve">we chose one user at random from </w:t>
      </w:r>
      <w:proofErr w:type="spellStart"/>
      <w:r w:rsidR="00132EC9" w:rsidRPr="0091654D">
        <w:rPr>
          <w:rFonts w:ascii="Times New Roman" w:eastAsiaTheme="minorHAnsi" w:hAnsi="Times New Roman" w:cs="Times New Roman"/>
        </w:rPr>
        <w:t>Douban</w:t>
      </w:r>
      <w:proofErr w:type="spellEnd"/>
      <w:r w:rsidR="00132EC9" w:rsidRPr="0091654D">
        <w:rPr>
          <w:rFonts w:ascii="Times New Roman" w:eastAsiaTheme="minorHAnsi" w:hAnsi="Times New Roman" w:cs="Times New Roman"/>
        </w:rPr>
        <w:t>-Book and visualize the hierarchical tree of user intention and preference</w:t>
      </w:r>
      <w:r w:rsidR="002F54C2" w:rsidRPr="0091654D">
        <w:rPr>
          <w:rFonts w:ascii="Times New Roman" w:eastAsiaTheme="minorHAnsi" w:hAnsi="Times New Roman" w:cs="Times New Roman"/>
        </w:rPr>
        <w:t xml:space="preserve"> [51,37]</w:t>
      </w:r>
      <w:r w:rsidR="00132EC9" w:rsidRPr="0091654D">
        <w:rPr>
          <w:rFonts w:ascii="Times New Roman" w:eastAsiaTheme="minorHAnsi" w:hAnsi="Times New Roman" w:cs="Times New Roman"/>
        </w:rPr>
        <w:t>. We extract attention between a single category and the observe objec</w:t>
      </w:r>
      <w:bookmarkStart w:id="27" w:name="_GoBack"/>
      <w:bookmarkEnd w:id="27"/>
      <w:r w:rsidR="00132EC9" w:rsidRPr="0091654D">
        <w:rPr>
          <w:rFonts w:ascii="Times New Roman" w:eastAsiaTheme="minorHAnsi" w:hAnsi="Times New Roman" w:cs="Times New Roman"/>
        </w:rPr>
        <w:t>ts that correspond to that category for each user.</w:t>
      </w:r>
    </w:p>
    <w:p w14:paraId="7A52C26C" w14:textId="6F68B2A2" w:rsidR="00EB5DFC" w:rsidRPr="0091654D" w:rsidRDefault="00132EC9" w:rsidP="00C1347F">
      <w:pPr>
        <w:autoSpaceDE w:val="0"/>
        <w:autoSpaceDN w:val="0"/>
        <w:adjustRightInd w:val="0"/>
        <w:rPr>
          <w:rFonts w:ascii="Times New Roman" w:eastAsiaTheme="minorHAnsi" w:hAnsi="Times New Roman" w:cs="Times New Roman"/>
        </w:rPr>
      </w:pPr>
      <w:r w:rsidRPr="0091654D">
        <w:rPr>
          <w:rFonts w:ascii="Times New Roman" w:eastAsiaTheme="minorHAnsi" w:hAnsi="Times New Roman" w:cs="Times New Roman"/>
        </w:rPr>
        <w:t xml:space="preserve">As shown in Figure </w:t>
      </w:r>
      <w:r w:rsidR="008E7F98" w:rsidRPr="0091654D">
        <w:rPr>
          <w:rFonts w:ascii="Times New Roman" w:eastAsiaTheme="minorHAnsi" w:hAnsi="Times New Roman" w:cs="Times New Roman"/>
        </w:rPr>
        <w:t>4</w:t>
      </w:r>
      <w:r w:rsidRPr="0091654D">
        <w:rPr>
          <w:rFonts w:ascii="Times New Roman" w:eastAsiaTheme="minorHAnsi" w:hAnsi="Times New Roman" w:cs="Times New Roman"/>
        </w:rPr>
        <w:t>, there are</w:t>
      </w:r>
      <w:r w:rsidRPr="0091654D">
        <w:rPr>
          <w:rFonts w:ascii="Times New Roman" w:eastAsiaTheme="minorHAnsi" w:hAnsi="Times New Roman" w:cs="Times New Roman" w:hint="eastAsia"/>
        </w:rPr>
        <w:t xml:space="preserve"> three</w:t>
      </w:r>
      <w:r w:rsidRPr="0091654D">
        <w:rPr>
          <w:rFonts w:ascii="Times New Roman" w:eastAsiaTheme="minorHAnsi" w:hAnsi="Times New Roman" w:cs="Times New Roman"/>
        </w:rPr>
        <w:t xml:space="preserve"> types of nodes. A category node is a broad term that encompasses a wide range of concepts. A concept is a collection of items that share some common attributes. Concepts, as opposed to coarse-grained categories and fine-grained entities, can assist in better representing users</w:t>
      </w:r>
      <w:r w:rsidR="00F341B4" w:rsidRPr="0091654D">
        <w:rPr>
          <w:rFonts w:ascii="Times New Roman" w:eastAsiaTheme="minorHAnsi" w:hAnsi="Times New Roman" w:cs="Times New Roman"/>
        </w:rPr>
        <w:t>’</w:t>
      </w:r>
      <w:r w:rsidRPr="0091654D">
        <w:rPr>
          <w:rFonts w:ascii="Times New Roman" w:eastAsiaTheme="minorHAnsi" w:hAnsi="Times New Roman" w:cs="Times New Roman"/>
        </w:rPr>
        <w:t xml:space="preserve"> interests at a semantic granularity that is appropriate. An entity is a unique item that belongs to one or more concepts. There are three sorts of edges between nodes as well. The IsA relationship denotes that the destination node is a child of the source node. The involved relationship indicates that the destination node is involved in a source node-described item.</w:t>
      </w:r>
    </w:p>
    <w:p w14:paraId="53F9907C" w14:textId="3947C979" w:rsidR="003D0261" w:rsidRPr="0091654D" w:rsidRDefault="00132EC9" w:rsidP="00C1347F">
      <w:pPr>
        <w:autoSpaceDE w:val="0"/>
        <w:autoSpaceDN w:val="0"/>
        <w:adjustRightInd w:val="0"/>
        <w:rPr>
          <w:rFonts w:ascii="Times New Roman" w:eastAsiaTheme="minorHAnsi" w:hAnsi="Times New Roman" w:cs="Times New Roman"/>
        </w:rPr>
      </w:pPr>
      <w:r w:rsidRPr="0091654D">
        <w:rPr>
          <w:rFonts w:ascii="Times New Roman" w:eastAsiaTheme="minorHAnsi" w:hAnsi="Times New Roman" w:cs="Times New Roman"/>
        </w:rPr>
        <w:t>The color scale of Entity nodes(items) shows the value of the attention weights, with darker signifying a more considerable weight and lighter representing a lower weight, as illustrated in Figure 3. When generating category embeddings, we can see that the frequently visited objects are generally given a higher weight. This phenomenon might be explained because category-specific users</w:t>
      </w:r>
      <w:r w:rsidR="00F341B4" w:rsidRPr="0091654D">
        <w:rPr>
          <w:rFonts w:ascii="Times New Roman" w:eastAsiaTheme="minorHAnsi" w:hAnsi="Times New Roman" w:cs="Times New Roman"/>
        </w:rPr>
        <w:t>’</w:t>
      </w:r>
      <w:r w:rsidRPr="0091654D">
        <w:rPr>
          <w:rFonts w:ascii="Times New Roman" w:eastAsiaTheme="minorHAnsi" w:hAnsi="Times New Roman" w:cs="Times New Roman"/>
        </w:rPr>
        <w:t xml:space="preserve"> preferences are reflected in the most frequently viewed items in that category.</w:t>
      </w:r>
    </w:p>
    <w:p w14:paraId="00058B0D" w14:textId="3C4F5088" w:rsidR="000F70CE" w:rsidRPr="0091654D" w:rsidRDefault="00132EC9" w:rsidP="00583B0D">
      <w:pPr>
        <w:pStyle w:val="6"/>
        <w:rPr>
          <w:rFonts w:ascii="Times New Roman" w:hAnsi="Times New Roman" w:cs="Times New Roman"/>
          <w:sz w:val="28"/>
          <w:szCs w:val="28"/>
        </w:rPr>
      </w:pPr>
      <w:proofErr w:type="gramStart"/>
      <w:r w:rsidRPr="0091654D">
        <w:rPr>
          <w:rFonts w:ascii="Times New Roman" w:hAnsi="Times New Roman" w:cs="Times New Roman"/>
          <w:sz w:val="28"/>
          <w:szCs w:val="28"/>
        </w:rPr>
        <w:t>5  Conclusion</w:t>
      </w:r>
      <w:r w:rsidR="00BB4BFC" w:rsidRPr="0091654D">
        <w:rPr>
          <w:rFonts w:ascii="Times New Roman" w:hAnsi="Times New Roman" w:cs="Times New Roman"/>
          <w:sz w:val="28"/>
          <w:szCs w:val="28"/>
        </w:rPr>
        <w:t>s</w:t>
      </w:r>
      <w:proofErr w:type="gramEnd"/>
    </w:p>
    <w:p w14:paraId="6FB42DAA" w14:textId="3CB116FE" w:rsidR="00E560AD" w:rsidRPr="0091654D" w:rsidRDefault="00132EC9" w:rsidP="00E560AD">
      <w:pPr>
        <w:autoSpaceDE w:val="0"/>
        <w:autoSpaceDN w:val="0"/>
        <w:adjustRightInd w:val="0"/>
        <w:rPr>
          <w:rFonts w:ascii="Times New Roman" w:eastAsiaTheme="minorHAnsi" w:hAnsi="Times New Roman" w:cs="Times New Roman"/>
        </w:rPr>
      </w:pPr>
      <w:r w:rsidRPr="0091654D">
        <w:rPr>
          <w:rFonts w:ascii="Times New Roman" w:eastAsiaTheme="minorHAnsi" w:hAnsi="Times New Roman" w:cs="Times New Roman"/>
        </w:rPr>
        <w:t xml:space="preserve">In this paper, we propose a model for sequential recommendation based on hierarchical intentions and preferences with relation-aware heterogeneous information network embedding, which </w:t>
      </w:r>
      <w:r w:rsidR="00894CDE" w:rsidRPr="0091654D">
        <w:rPr>
          <w:rFonts w:ascii="Times New Roman" w:eastAsiaTheme="minorHAnsi" w:hAnsi="Times New Roman" w:cs="Times New Roman"/>
        </w:rPr>
        <w:t xml:space="preserve">can </w:t>
      </w:r>
      <w:r w:rsidRPr="0091654D">
        <w:rPr>
          <w:rFonts w:ascii="Times New Roman" w:eastAsiaTheme="minorHAnsi" w:hAnsi="Times New Roman" w:cs="Times New Roman"/>
        </w:rPr>
        <w:t xml:space="preserve">learn node representation in the heterogeneous information network at a fine-grained level based on the particular relationships. To customize the merging of heterogeneous information, we adopt a relation-aware attention Layer. Furthermore, we employ hierarchical trees to represent user intents and preferences hierarchically, and we use structured choice patterns of users for user preference learning to improve recommendation performance. Extensive experiments on three real datasets are </w:t>
      </w:r>
      <w:r w:rsidR="0081684E" w:rsidRPr="0091654D">
        <w:rPr>
          <w:rFonts w:ascii="Times New Roman" w:eastAsiaTheme="minorHAnsi" w:hAnsi="Times New Roman" w:cs="Times New Roman"/>
        </w:rPr>
        <w:t xml:space="preserve">carried out </w:t>
      </w:r>
      <w:r w:rsidRPr="0091654D">
        <w:rPr>
          <w:rFonts w:ascii="Times New Roman" w:eastAsiaTheme="minorHAnsi" w:hAnsi="Times New Roman" w:cs="Times New Roman"/>
        </w:rPr>
        <w:t>to evaluate the performance of our proposed approach. In terms of Recall and MRR metrics, the findings show that our model outperforms state-of-the-art approaches by a significant margin.</w:t>
      </w:r>
      <w:r w:rsidR="00D63A21" w:rsidRPr="0091654D">
        <w:rPr>
          <w:rFonts w:ascii="Times New Roman" w:eastAsiaTheme="minorHAnsi" w:hAnsi="Times New Roman" w:cs="Times New Roman"/>
        </w:rPr>
        <w:t xml:space="preserve"> </w:t>
      </w:r>
      <w:r w:rsidR="00D7670A" w:rsidRPr="0091654D">
        <w:rPr>
          <w:rFonts w:ascii="Times New Roman" w:eastAsiaTheme="minorHAnsi" w:hAnsi="Times New Roman" w:cs="Times New Roman"/>
        </w:rPr>
        <w:t xml:space="preserve">In the future, </w:t>
      </w:r>
      <w:r w:rsidR="00D63A21" w:rsidRPr="0091654D">
        <w:rPr>
          <w:rFonts w:ascii="Times New Roman" w:eastAsiaTheme="minorHAnsi" w:hAnsi="Times New Roman" w:cs="Times New Roman"/>
        </w:rPr>
        <w:t>we will investigate multiple and variable intents or knowledge graph information combined with user intent</w:t>
      </w:r>
      <w:r w:rsidR="00EE285E" w:rsidRPr="0091654D">
        <w:rPr>
          <w:rFonts w:ascii="Times New Roman" w:eastAsiaTheme="minorHAnsi" w:hAnsi="Times New Roman" w:cs="Times New Roman"/>
        </w:rPr>
        <w:t>ion</w:t>
      </w:r>
      <w:r w:rsidR="00D63A21" w:rsidRPr="0091654D">
        <w:rPr>
          <w:rFonts w:ascii="Times New Roman" w:eastAsiaTheme="minorHAnsi" w:hAnsi="Times New Roman" w:cs="Times New Roman"/>
        </w:rPr>
        <w:t xml:space="preserve"> modeling</w:t>
      </w:r>
      <w:r w:rsidR="001347B3" w:rsidRPr="0091654D">
        <w:rPr>
          <w:rFonts w:ascii="Times New Roman" w:eastAsiaTheme="minorHAnsi" w:hAnsi="Times New Roman" w:cs="Times New Roman"/>
        </w:rPr>
        <w:t>.</w:t>
      </w:r>
    </w:p>
    <w:p w14:paraId="6E48B896" w14:textId="77777777" w:rsidR="00E560AD" w:rsidRPr="0091654D" w:rsidRDefault="00E560AD" w:rsidP="00E560AD">
      <w:pPr>
        <w:autoSpaceDE w:val="0"/>
        <w:autoSpaceDN w:val="0"/>
        <w:adjustRightInd w:val="0"/>
        <w:rPr>
          <w:rFonts w:ascii="Times New Roman" w:eastAsiaTheme="minorHAnsi" w:hAnsi="Times New Roman" w:cs="Times New Roman"/>
        </w:rPr>
      </w:pPr>
    </w:p>
    <w:p w14:paraId="76DE346C" w14:textId="77777777" w:rsidR="009D72E8" w:rsidRPr="0091654D" w:rsidRDefault="00132EC9" w:rsidP="009D72E8">
      <w:pPr>
        <w:pStyle w:val="6"/>
        <w:rPr>
          <w:rFonts w:ascii="Times New Roman" w:hAnsi="Times New Roman" w:cs="Times New Roman"/>
          <w:sz w:val="28"/>
          <w:szCs w:val="28"/>
        </w:rPr>
      </w:pPr>
      <w:r w:rsidRPr="0091654D">
        <w:rPr>
          <w:rFonts w:ascii="Times New Roman" w:hAnsi="Times New Roman" w:cs="Times New Roman" w:hint="eastAsia"/>
          <w:sz w:val="28"/>
          <w:szCs w:val="28"/>
        </w:rPr>
        <w:lastRenderedPageBreak/>
        <w:t>A</w:t>
      </w:r>
      <w:r w:rsidRPr="0091654D">
        <w:rPr>
          <w:rFonts w:ascii="Times New Roman" w:hAnsi="Times New Roman" w:cs="Times New Roman"/>
          <w:sz w:val="28"/>
          <w:szCs w:val="28"/>
        </w:rPr>
        <w:t>cknowledgment</w:t>
      </w:r>
    </w:p>
    <w:p w14:paraId="458DFCA9" w14:textId="77777777" w:rsidR="00E42EE1" w:rsidRPr="0091654D" w:rsidRDefault="00132EC9" w:rsidP="00E42EE1">
      <w:pPr>
        <w:autoSpaceDE w:val="0"/>
        <w:autoSpaceDN w:val="0"/>
        <w:adjustRightInd w:val="0"/>
        <w:rPr>
          <w:rFonts w:ascii="Times New Roman" w:eastAsiaTheme="minorHAnsi" w:hAnsi="Times New Roman" w:cs="Times New Roman"/>
        </w:rPr>
      </w:pPr>
      <w:r w:rsidRPr="0091654D">
        <w:rPr>
          <w:rFonts w:ascii="Times New Roman" w:eastAsiaTheme="minorHAnsi" w:hAnsi="Times New Roman" w:cs="Times New Roman"/>
        </w:rPr>
        <w:t>This work is supported by Basic Public Welfare Research</w:t>
      </w:r>
      <w:r w:rsidRPr="0091654D">
        <w:rPr>
          <w:rFonts w:ascii="Times New Roman" w:eastAsiaTheme="minorHAnsi" w:hAnsi="Times New Roman" w:cs="Times New Roman" w:hint="eastAsia"/>
        </w:rPr>
        <w:t xml:space="preserve"> </w:t>
      </w:r>
      <w:r w:rsidRPr="0091654D">
        <w:rPr>
          <w:rFonts w:ascii="Times New Roman" w:eastAsiaTheme="minorHAnsi" w:hAnsi="Times New Roman" w:cs="Times New Roman"/>
        </w:rPr>
        <w:t>Project of Zhejiang, China (LGF20G020001), Key Lab of Film and TV Media Technology of Zhejiang Province (No.2020E10015</w:t>
      </w:r>
      <w:r w:rsidRPr="0091654D">
        <w:rPr>
          <w:rFonts w:ascii="Times New Roman" w:eastAsiaTheme="minorHAnsi" w:hAnsi="Times New Roman" w:cs="Times New Roman" w:hint="eastAsia"/>
        </w:rPr>
        <w:t>)</w:t>
      </w:r>
      <w:r w:rsidRPr="0091654D">
        <w:rPr>
          <w:rFonts w:ascii="Times New Roman" w:eastAsiaTheme="minorHAnsi" w:hAnsi="Times New Roman" w:cs="Times New Roman"/>
        </w:rPr>
        <w:t>, and the AI Uni</w:t>
      </w:r>
      <w:r w:rsidR="007F775B" w:rsidRPr="0091654D">
        <w:rPr>
          <w:rFonts w:ascii="Times New Roman" w:eastAsiaTheme="minorHAnsi" w:hAnsi="Times New Roman" w:cs="Times New Roman"/>
        </w:rPr>
        <w:t>versity Research Centre (AI-URC) through the XJTLU Key Program Special Fund (KSF-A-17).</w:t>
      </w:r>
      <w:r w:rsidRPr="0091654D">
        <w:rPr>
          <w:rFonts w:ascii="Times New Roman" w:eastAsiaTheme="minorHAnsi" w:hAnsi="Times New Roman" w:cs="Times New Roman"/>
        </w:rPr>
        <w:t xml:space="preserve"> </w:t>
      </w:r>
    </w:p>
    <w:p w14:paraId="7322A8BF" w14:textId="77777777" w:rsidR="003C4DD6" w:rsidRPr="0091654D" w:rsidRDefault="003C4DD6" w:rsidP="00E42EE1">
      <w:pPr>
        <w:autoSpaceDE w:val="0"/>
        <w:autoSpaceDN w:val="0"/>
        <w:adjustRightInd w:val="0"/>
        <w:rPr>
          <w:rFonts w:ascii="Times New Roman" w:eastAsiaTheme="minorHAnsi" w:hAnsi="Times New Roman" w:cs="Times New Roman"/>
        </w:rPr>
      </w:pPr>
    </w:p>
    <w:p w14:paraId="13B0A0EC" w14:textId="77777777" w:rsidR="009D72E8" w:rsidRPr="0091654D" w:rsidRDefault="009D72E8" w:rsidP="00E560AD">
      <w:pPr>
        <w:autoSpaceDE w:val="0"/>
        <w:autoSpaceDN w:val="0"/>
        <w:adjustRightInd w:val="0"/>
        <w:rPr>
          <w:rFonts w:ascii="Times New Roman" w:eastAsiaTheme="minorHAnsi" w:hAnsi="Times New Roman" w:cs="Times New Roman"/>
        </w:rPr>
      </w:pPr>
    </w:p>
    <w:p w14:paraId="7A1A492F" w14:textId="77777777" w:rsidR="003C4DD6" w:rsidRPr="0091654D" w:rsidRDefault="003C4DD6" w:rsidP="00E560AD">
      <w:pPr>
        <w:autoSpaceDE w:val="0"/>
        <w:autoSpaceDN w:val="0"/>
        <w:adjustRightInd w:val="0"/>
        <w:rPr>
          <w:rFonts w:ascii="Times New Roman" w:eastAsiaTheme="minorHAnsi" w:hAnsi="Times New Roman" w:cs="Times New Roman"/>
        </w:rPr>
      </w:pPr>
    </w:p>
    <w:p w14:paraId="5D768CE7" w14:textId="77777777" w:rsidR="009D72E8" w:rsidRPr="0091654D" w:rsidRDefault="00132EC9" w:rsidP="009D72E8">
      <w:pPr>
        <w:pStyle w:val="6"/>
        <w:rPr>
          <w:rFonts w:ascii="Times New Roman" w:hAnsi="Times New Roman" w:cs="Times New Roman"/>
          <w:sz w:val="28"/>
          <w:szCs w:val="28"/>
        </w:rPr>
      </w:pPr>
      <w:r w:rsidRPr="0091654D">
        <w:rPr>
          <w:rFonts w:ascii="Times New Roman" w:hAnsi="Times New Roman" w:cs="Times New Roman" w:hint="eastAsia"/>
          <w:sz w:val="28"/>
          <w:szCs w:val="28"/>
        </w:rPr>
        <w:t>R</w:t>
      </w:r>
      <w:r w:rsidRPr="0091654D">
        <w:rPr>
          <w:rFonts w:ascii="Times New Roman" w:hAnsi="Times New Roman" w:cs="Times New Roman"/>
          <w:sz w:val="28"/>
          <w:szCs w:val="28"/>
        </w:rPr>
        <w:t>eference</w:t>
      </w:r>
    </w:p>
    <w:p w14:paraId="28086B70" w14:textId="2ECDEF9A" w:rsidR="009D72E8" w:rsidRPr="0091654D" w:rsidRDefault="00132EC9" w:rsidP="009D72E8">
      <w:pPr>
        <w:autoSpaceDE w:val="0"/>
        <w:autoSpaceDN w:val="0"/>
        <w:adjustRightInd w:val="0"/>
        <w:rPr>
          <w:rFonts w:ascii="Times New Roman" w:hAnsi="Times New Roman" w:cs="Times New Roman"/>
          <w:sz w:val="18"/>
          <w:szCs w:val="18"/>
        </w:rPr>
      </w:pPr>
      <w:r w:rsidRPr="0091654D">
        <w:rPr>
          <w:rFonts w:ascii="Times New Roman" w:hAnsi="Times New Roman" w:cs="Times New Roman"/>
          <w:sz w:val="18"/>
          <w:szCs w:val="18"/>
        </w:rPr>
        <w:t xml:space="preserve">[1] </w:t>
      </w:r>
      <w:r w:rsidR="00A70409" w:rsidRPr="0091654D">
        <w:rPr>
          <w:rFonts w:ascii="Times New Roman" w:hAnsi="Times New Roman" w:cs="Times New Roman"/>
          <w:sz w:val="18"/>
          <w:szCs w:val="18"/>
        </w:rPr>
        <w:t xml:space="preserve">Hu </w:t>
      </w:r>
      <w:r w:rsidRPr="0091654D">
        <w:rPr>
          <w:rFonts w:ascii="Times New Roman" w:hAnsi="Times New Roman" w:cs="Times New Roman"/>
          <w:sz w:val="18"/>
          <w:szCs w:val="18"/>
        </w:rPr>
        <w:t xml:space="preserve">Y F, </w:t>
      </w:r>
      <w:proofErr w:type="spellStart"/>
      <w:r w:rsidRPr="0091654D">
        <w:rPr>
          <w:rFonts w:ascii="Times New Roman" w:hAnsi="Times New Roman" w:cs="Times New Roman"/>
          <w:sz w:val="18"/>
          <w:szCs w:val="18"/>
        </w:rPr>
        <w:t>K</w:t>
      </w:r>
      <w:r w:rsidR="0057761E" w:rsidRPr="0091654D">
        <w:rPr>
          <w:rFonts w:ascii="Times New Roman" w:hAnsi="Times New Roman" w:cs="Times New Roman"/>
          <w:sz w:val="18"/>
          <w:szCs w:val="18"/>
        </w:rPr>
        <w:t>oren</w:t>
      </w:r>
      <w:proofErr w:type="spellEnd"/>
      <w:r w:rsidRPr="0091654D">
        <w:rPr>
          <w:rFonts w:ascii="Times New Roman" w:hAnsi="Times New Roman" w:cs="Times New Roman"/>
          <w:sz w:val="18"/>
          <w:szCs w:val="18"/>
        </w:rPr>
        <w:t xml:space="preserve"> Y, </w:t>
      </w:r>
      <w:proofErr w:type="spellStart"/>
      <w:r w:rsidRPr="0091654D">
        <w:rPr>
          <w:rFonts w:ascii="Times New Roman" w:hAnsi="Times New Roman" w:cs="Times New Roman"/>
          <w:sz w:val="18"/>
          <w:szCs w:val="18"/>
        </w:rPr>
        <w:t>V</w:t>
      </w:r>
      <w:r w:rsidR="0057761E" w:rsidRPr="0091654D">
        <w:rPr>
          <w:rFonts w:ascii="Times New Roman" w:hAnsi="Times New Roman" w:cs="Times New Roman"/>
          <w:sz w:val="18"/>
          <w:szCs w:val="18"/>
        </w:rPr>
        <w:t>olinsky</w:t>
      </w:r>
      <w:proofErr w:type="spellEnd"/>
      <w:r w:rsidRPr="0091654D">
        <w:rPr>
          <w:rFonts w:ascii="Times New Roman" w:hAnsi="Times New Roman" w:cs="Times New Roman"/>
          <w:sz w:val="18"/>
          <w:szCs w:val="18"/>
        </w:rPr>
        <w:t xml:space="preserve"> C. Collaborative filtering for implicit feedback datasets[C]. Eighth IEEE International Conference on Data Mining. IEEE, 2008: 263–272.</w:t>
      </w:r>
    </w:p>
    <w:p w14:paraId="660E6248" w14:textId="2D4DA769" w:rsidR="009D72E8" w:rsidRPr="0091654D" w:rsidRDefault="00132EC9" w:rsidP="009D72E8">
      <w:pPr>
        <w:autoSpaceDE w:val="0"/>
        <w:autoSpaceDN w:val="0"/>
        <w:adjustRightInd w:val="0"/>
        <w:rPr>
          <w:rFonts w:ascii="Times New Roman" w:hAnsi="Times New Roman" w:cs="Times New Roman"/>
          <w:sz w:val="18"/>
          <w:szCs w:val="18"/>
        </w:rPr>
      </w:pPr>
      <w:r w:rsidRPr="0091654D">
        <w:rPr>
          <w:rFonts w:ascii="Times New Roman" w:hAnsi="Times New Roman" w:cs="Times New Roman"/>
          <w:sz w:val="18"/>
          <w:szCs w:val="18"/>
        </w:rPr>
        <w:t>[2] L</w:t>
      </w:r>
      <w:r w:rsidR="00C66452" w:rsidRPr="0091654D">
        <w:rPr>
          <w:rFonts w:ascii="Times New Roman" w:hAnsi="Times New Roman" w:cs="Times New Roman"/>
          <w:sz w:val="18"/>
          <w:szCs w:val="18"/>
        </w:rPr>
        <w:t>inden</w:t>
      </w:r>
      <w:r w:rsidRPr="0091654D">
        <w:rPr>
          <w:rFonts w:ascii="Times New Roman" w:hAnsi="Times New Roman" w:cs="Times New Roman"/>
          <w:sz w:val="18"/>
          <w:szCs w:val="18"/>
        </w:rPr>
        <w:t xml:space="preserve"> G, S</w:t>
      </w:r>
      <w:r w:rsidR="00C66452" w:rsidRPr="0091654D">
        <w:rPr>
          <w:rFonts w:ascii="Times New Roman" w:hAnsi="Times New Roman" w:cs="Times New Roman"/>
          <w:sz w:val="18"/>
          <w:szCs w:val="18"/>
        </w:rPr>
        <w:t>mith</w:t>
      </w:r>
      <w:r w:rsidRPr="0091654D">
        <w:rPr>
          <w:rFonts w:ascii="Times New Roman" w:hAnsi="Times New Roman" w:cs="Times New Roman"/>
          <w:sz w:val="18"/>
          <w:szCs w:val="18"/>
        </w:rPr>
        <w:t xml:space="preserve"> B, Y</w:t>
      </w:r>
      <w:r w:rsidR="00C66452" w:rsidRPr="0091654D">
        <w:rPr>
          <w:rFonts w:ascii="Times New Roman" w:hAnsi="Times New Roman" w:cs="Times New Roman"/>
          <w:sz w:val="18"/>
          <w:szCs w:val="18"/>
        </w:rPr>
        <w:t>ork</w:t>
      </w:r>
      <w:r w:rsidRPr="0091654D">
        <w:rPr>
          <w:rFonts w:ascii="Times New Roman" w:hAnsi="Times New Roman" w:cs="Times New Roman"/>
          <w:sz w:val="18"/>
          <w:szCs w:val="18"/>
        </w:rPr>
        <w:t xml:space="preserve"> J. Amazon. com recommendations: item-to-item collaborative filtering[J]. IEEE Internet Computing, 2003, 7(1): 76–80.</w:t>
      </w:r>
    </w:p>
    <w:p w14:paraId="50DD3FA5" w14:textId="3C92F1FC" w:rsidR="009D72E8" w:rsidRPr="0091654D" w:rsidRDefault="00132EC9" w:rsidP="009D72E8">
      <w:pPr>
        <w:autoSpaceDE w:val="0"/>
        <w:autoSpaceDN w:val="0"/>
        <w:adjustRightInd w:val="0"/>
        <w:rPr>
          <w:rFonts w:ascii="Times New Roman" w:hAnsi="Times New Roman" w:cs="Times New Roman"/>
          <w:sz w:val="18"/>
          <w:szCs w:val="18"/>
        </w:rPr>
      </w:pPr>
      <w:r w:rsidRPr="0091654D">
        <w:rPr>
          <w:rFonts w:ascii="Times New Roman" w:hAnsi="Times New Roman" w:cs="Times New Roman"/>
          <w:sz w:val="18"/>
          <w:szCs w:val="18"/>
        </w:rPr>
        <w:t xml:space="preserve">[3] </w:t>
      </w:r>
      <w:proofErr w:type="spellStart"/>
      <w:r w:rsidRPr="0091654D">
        <w:rPr>
          <w:rFonts w:ascii="Times New Roman" w:hAnsi="Times New Roman" w:cs="Times New Roman"/>
          <w:sz w:val="18"/>
          <w:szCs w:val="18"/>
        </w:rPr>
        <w:t>K</w:t>
      </w:r>
      <w:r w:rsidR="00C66452" w:rsidRPr="0091654D">
        <w:rPr>
          <w:rFonts w:ascii="Times New Roman" w:hAnsi="Times New Roman" w:cs="Times New Roman"/>
          <w:sz w:val="18"/>
          <w:szCs w:val="18"/>
        </w:rPr>
        <w:t>oren</w:t>
      </w:r>
      <w:proofErr w:type="spellEnd"/>
      <w:r w:rsidRPr="0091654D">
        <w:rPr>
          <w:rFonts w:ascii="Times New Roman" w:hAnsi="Times New Roman" w:cs="Times New Roman"/>
          <w:sz w:val="18"/>
          <w:szCs w:val="18"/>
        </w:rPr>
        <w:t xml:space="preserve"> Y, B</w:t>
      </w:r>
      <w:r w:rsidR="00C66452" w:rsidRPr="0091654D">
        <w:rPr>
          <w:rFonts w:ascii="Times New Roman" w:hAnsi="Times New Roman" w:cs="Times New Roman"/>
          <w:sz w:val="18"/>
          <w:szCs w:val="18"/>
        </w:rPr>
        <w:t>ell</w:t>
      </w:r>
      <w:r w:rsidRPr="0091654D">
        <w:rPr>
          <w:rFonts w:ascii="Times New Roman" w:hAnsi="Times New Roman" w:cs="Times New Roman"/>
          <w:sz w:val="18"/>
          <w:szCs w:val="18"/>
        </w:rPr>
        <w:t xml:space="preserve"> R, </w:t>
      </w:r>
      <w:proofErr w:type="spellStart"/>
      <w:r w:rsidRPr="0091654D">
        <w:rPr>
          <w:rFonts w:ascii="Times New Roman" w:hAnsi="Times New Roman" w:cs="Times New Roman"/>
          <w:sz w:val="18"/>
          <w:szCs w:val="18"/>
        </w:rPr>
        <w:t>V</w:t>
      </w:r>
      <w:r w:rsidR="00CC01B4" w:rsidRPr="0091654D">
        <w:rPr>
          <w:rFonts w:ascii="Times New Roman" w:hAnsi="Times New Roman" w:cs="Times New Roman"/>
          <w:sz w:val="18"/>
          <w:szCs w:val="18"/>
        </w:rPr>
        <w:t>olinsky</w:t>
      </w:r>
      <w:proofErr w:type="spellEnd"/>
      <w:r w:rsidRPr="0091654D">
        <w:rPr>
          <w:rFonts w:ascii="Times New Roman" w:hAnsi="Times New Roman" w:cs="Times New Roman"/>
          <w:sz w:val="18"/>
          <w:szCs w:val="18"/>
        </w:rPr>
        <w:t xml:space="preserve"> C. Matrix factorization techniques for recommender systems[J]. Computer</w:t>
      </w:r>
      <w:r w:rsidRPr="0091654D">
        <w:rPr>
          <w:rFonts w:ascii="Times New Roman" w:hAnsi="Times New Roman" w:cs="Times New Roman"/>
          <w:sz w:val="18"/>
          <w:szCs w:val="18"/>
        </w:rPr>
        <w:t>，</w:t>
      </w:r>
      <w:r w:rsidRPr="0091654D">
        <w:rPr>
          <w:rFonts w:ascii="Times New Roman" w:hAnsi="Times New Roman" w:cs="Times New Roman"/>
          <w:sz w:val="18"/>
          <w:szCs w:val="18"/>
        </w:rPr>
        <w:t>2009, 42(8): 30–37.</w:t>
      </w:r>
    </w:p>
    <w:p w14:paraId="00826A0E" w14:textId="24762644" w:rsidR="000E7E66" w:rsidRPr="0091654D" w:rsidRDefault="00132EC9" w:rsidP="009321B0">
      <w:pPr>
        <w:autoSpaceDE w:val="0"/>
        <w:autoSpaceDN w:val="0"/>
        <w:adjustRightInd w:val="0"/>
        <w:rPr>
          <w:rFonts w:ascii="Times New Roman" w:hAnsi="Times New Roman" w:cs="Times New Roman"/>
          <w:sz w:val="18"/>
          <w:szCs w:val="18"/>
        </w:rPr>
      </w:pPr>
      <w:r w:rsidRPr="0091654D">
        <w:rPr>
          <w:rFonts w:ascii="Times New Roman" w:hAnsi="Times New Roman" w:cs="Times New Roman"/>
          <w:sz w:val="18"/>
          <w:szCs w:val="18"/>
        </w:rPr>
        <w:t>[4] L</w:t>
      </w:r>
      <w:r w:rsidR="00CC01B4" w:rsidRPr="0091654D">
        <w:rPr>
          <w:rFonts w:ascii="Times New Roman" w:hAnsi="Times New Roman" w:cs="Times New Roman"/>
          <w:sz w:val="18"/>
          <w:szCs w:val="18"/>
        </w:rPr>
        <w:t>i</w:t>
      </w:r>
      <w:r w:rsidRPr="0091654D">
        <w:rPr>
          <w:rFonts w:ascii="Times New Roman" w:hAnsi="Times New Roman" w:cs="Times New Roman"/>
          <w:sz w:val="18"/>
          <w:szCs w:val="18"/>
        </w:rPr>
        <w:t xml:space="preserve"> Z, Z</w:t>
      </w:r>
      <w:r w:rsidR="00CC01B4" w:rsidRPr="0091654D">
        <w:rPr>
          <w:rFonts w:ascii="Times New Roman" w:hAnsi="Times New Roman" w:cs="Times New Roman"/>
          <w:sz w:val="18"/>
          <w:szCs w:val="18"/>
        </w:rPr>
        <w:t>hao</w:t>
      </w:r>
      <w:r w:rsidRPr="0091654D">
        <w:rPr>
          <w:rFonts w:ascii="Times New Roman" w:hAnsi="Times New Roman" w:cs="Times New Roman"/>
          <w:sz w:val="18"/>
          <w:szCs w:val="18"/>
        </w:rPr>
        <w:t xml:space="preserve"> H </w:t>
      </w:r>
      <w:r w:rsidR="00CC01B4" w:rsidRPr="0091654D">
        <w:rPr>
          <w:rFonts w:ascii="Times New Roman" w:hAnsi="Times New Roman" w:cs="Times New Roman"/>
          <w:sz w:val="18"/>
          <w:szCs w:val="18"/>
        </w:rPr>
        <w:t>K</w:t>
      </w:r>
      <w:r w:rsidRPr="0091654D">
        <w:rPr>
          <w:rFonts w:ascii="Times New Roman" w:hAnsi="Times New Roman" w:cs="Times New Roman"/>
          <w:sz w:val="18"/>
          <w:szCs w:val="18"/>
        </w:rPr>
        <w:t>, L</w:t>
      </w:r>
      <w:r w:rsidR="00CC01B4" w:rsidRPr="0091654D">
        <w:rPr>
          <w:rFonts w:ascii="Times New Roman" w:hAnsi="Times New Roman" w:cs="Times New Roman"/>
          <w:sz w:val="18"/>
          <w:szCs w:val="18"/>
        </w:rPr>
        <w:t>iu</w:t>
      </w:r>
      <w:r w:rsidRPr="0091654D">
        <w:rPr>
          <w:rFonts w:ascii="Times New Roman" w:hAnsi="Times New Roman" w:cs="Times New Roman"/>
          <w:sz w:val="18"/>
          <w:szCs w:val="18"/>
        </w:rPr>
        <w:t xml:space="preserve"> Q, et al. Learning from history and present: next-item recommendation via discriminatively exploiting user behaviors[C]. Proceedings of the SIGKDD International Conference on Knowledge Discovery &amp; Data Mining. ACM, 2018: 1734–1743.</w:t>
      </w:r>
    </w:p>
    <w:p w14:paraId="609D96AE" w14:textId="435D5B8D" w:rsidR="009D72E8" w:rsidRPr="0091654D" w:rsidRDefault="00132EC9" w:rsidP="009D72E8">
      <w:pPr>
        <w:autoSpaceDE w:val="0"/>
        <w:autoSpaceDN w:val="0"/>
        <w:adjustRightInd w:val="0"/>
        <w:rPr>
          <w:rFonts w:ascii="Times New Roman" w:hAnsi="Times New Roman" w:cs="Times New Roman"/>
          <w:sz w:val="18"/>
          <w:szCs w:val="18"/>
        </w:rPr>
      </w:pPr>
      <w:r w:rsidRPr="0091654D">
        <w:rPr>
          <w:rFonts w:ascii="Times New Roman" w:hAnsi="Times New Roman" w:cs="Times New Roman"/>
          <w:sz w:val="18"/>
          <w:szCs w:val="18"/>
        </w:rPr>
        <w:t>[5] D</w:t>
      </w:r>
      <w:r w:rsidR="00CC01B4" w:rsidRPr="0091654D">
        <w:rPr>
          <w:rFonts w:ascii="Times New Roman" w:hAnsi="Times New Roman" w:cs="Times New Roman"/>
          <w:sz w:val="18"/>
          <w:szCs w:val="18"/>
        </w:rPr>
        <w:t>ias</w:t>
      </w:r>
      <w:r w:rsidRPr="0091654D">
        <w:rPr>
          <w:rFonts w:ascii="Times New Roman" w:hAnsi="Times New Roman" w:cs="Times New Roman"/>
          <w:sz w:val="18"/>
          <w:szCs w:val="18"/>
        </w:rPr>
        <w:t xml:space="preserve"> M B, </w:t>
      </w:r>
      <w:proofErr w:type="spellStart"/>
      <w:r w:rsidRPr="0091654D">
        <w:rPr>
          <w:rFonts w:ascii="Times New Roman" w:hAnsi="Times New Roman" w:cs="Times New Roman"/>
          <w:sz w:val="18"/>
          <w:szCs w:val="18"/>
        </w:rPr>
        <w:t>L</w:t>
      </w:r>
      <w:r w:rsidR="00CC01B4" w:rsidRPr="0091654D">
        <w:rPr>
          <w:rFonts w:ascii="Times New Roman" w:hAnsi="Times New Roman" w:cs="Times New Roman"/>
          <w:sz w:val="18"/>
          <w:szCs w:val="18"/>
        </w:rPr>
        <w:t>ocher</w:t>
      </w:r>
      <w:proofErr w:type="spellEnd"/>
      <w:r w:rsidRPr="0091654D">
        <w:rPr>
          <w:rFonts w:ascii="Times New Roman" w:hAnsi="Times New Roman" w:cs="Times New Roman"/>
          <w:sz w:val="18"/>
          <w:szCs w:val="18"/>
        </w:rPr>
        <w:t xml:space="preserve"> D, L</w:t>
      </w:r>
      <w:r w:rsidR="00CC01B4" w:rsidRPr="0091654D">
        <w:rPr>
          <w:rFonts w:ascii="Times New Roman" w:hAnsi="Times New Roman" w:cs="Times New Roman"/>
          <w:sz w:val="18"/>
          <w:szCs w:val="18"/>
        </w:rPr>
        <w:t>i</w:t>
      </w:r>
      <w:r w:rsidRPr="0091654D">
        <w:rPr>
          <w:rFonts w:ascii="Times New Roman" w:hAnsi="Times New Roman" w:cs="Times New Roman"/>
          <w:sz w:val="18"/>
          <w:szCs w:val="18"/>
        </w:rPr>
        <w:t xml:space="preserve"> M Q, et al. The value of personalized recommender systems to e-business: a case study[C]. Proceedings of the 2008 ACM Conference on Recommender Systems, 2008: 291–294.</w:t>
      </w:r>
    </w:p>
    <w:p w14:paraId="18AA8E0B" w14:textId="7966286D" w:rsidR="009D72E8" w:rsidRPr="0091654D" w:rsidRDefault="00132EC9" w:rsidP="009D72E8">
      <w:pPr>
        <w:autoSpaceDE w:val="0"/>
        <w:autoSpaceDN w:val="0"/>
        <w:adjustRightInd w:val="0"/>
        <w:rPr>
          <w:rFonts w:ascii="Times New Roman" w:hAnsi="Times New Roman" w:cs="Times New Roman"/>
          <w:sz w:val="18"/>
          <w:szCs w:val="18"/>
        </w:rPr>
      </w:pPr>
      <w:r w:rsidRPr="0091654D">
        <w:rPr>
          <w:rFonts w:ascii="Times New Roman" w:hAnsi="Times New Roman" w:cs="Times New Roman"/>
          <w:sz w:val="18"/>
          <w:szCs w:val="18"/>
        </w:rPr>
        <w:t>[6] Z</w:t>
      </w:r>
      <w:r w:rsidR="00CC01B4" w:rsidRPr="0091654D">
        <w:rPr>
          <w:rFonts w:ascii="Times New Roman" w:hAnsi="Times New Roman" w:cs="Times New Roman"/>
          <w:sz w:val="18"/>
          <w:szCs w:val="18"/>
        </w:rPr>
        <w:t>hao</w:t>
      </w:r>
      <w:r w:rsidRPr="0091654D">
        <w:rPr>
          <w:rFonts w:ascii="Times New Roman" w:hAnsi="Times New Roman" w:cs="Times New Roman"/>
          <w:sz w:val="18"/>
          <w:szCs w:val="18"/>
        </w:rPr>
        <w:t xml:space="preserve"> H, Y</w:t>
      </w:r>
      <w:r w:rsidR="00CC01B4" w:rsidRPr="0091654D">
        <w:rPr>
          <w:rFonts w:ascii="Times New Roman" w:hAnsi="Times New Roman" w:cs="Times New Roman"/>
          <w:sz w:val="18"/>
          <w:szCs w:val="18"/>
        </w:rPr>
        <w:t>ao</w:t>
      </w:r>
      <w:r w:rsidRPr="0091654D">
        <w:rPr>
          <w:rFonts w:ascii="Times New Roman" w:hAnsi="Times New Roman" w:cs="Times New Roman"/>
          <w:sz w:val="18"/>
          <w:szCs w:val="18"/>
        </w:rPr>
        <w:t xml:space="preserve"> Q M, L</w:t>
      </w:r>
      <w:r w:rsidR="00CC01B4" w:rsidRPr="0091654D">
        <w:rPr>
          <w:rFonts w:ascii="Times New Roman" w:hAnsi="Times New Roman" w:cs="Times New Roman"/>
          <w:sz w:val="18"/>
          <w:szCs w:val="18"/>
        </w:rPr>
        <w:t>i</w:t>
      </w:r>
      <w:r w:rsidRPr="0091654D">
        <w:rPr>
          <w:rFonts w:ascii="Times New Roman" w:hAnsi="Times New Roman" w:cs="Times New Roman"/>
          <w:sz w:val="18"/>
          <w:szCs w:val="18"/>
        </w:rPr>
        <w:t xml:space="preserve"> J D, et al. Meta-</w:t>
      </w:r>
      <w:proofErr w:type="gramStart"/>
      <w:r w:rsidRPr="0091654D">
        <w:rPr>
          <w:rFonts w:ascii="Times New Roman" w:hAnsi="Times New Roman" w:cs="Times New Roman"/>
          <w:sz w:val="18"/>
          <w:szCs w:val="18"/>
        </w:rPr>
        <w:t>graph based</w:t>
      </w:r>
      <w:proofErr w:type="gramEnd"/>
      <w:r w:rsidRPr="0091654D">
        <w:rPr>
          <w:rFonts w:ascii="Times New Roman" w:hAnsi="Times New Roman" w:cs="Times New Roman"/>
          <w:sz w:val="18"/>
          <w:szCs w:val="18"/>
        </w:rPr>
        <w:t xml:space="preserve"> recommendation fusion over heterogeneous information networks[C]. Proceedings of the 23rd ACM SIGKDD International Conference on Knowledge Discovery and Data Mining, 2017: 635–644.</w:t>
      </w:r>
    </w:p>
    <w:p w14:paraId="621806FF" w14:textId="77777777" w:rsidR="009D72E8" w:rsidRPr="0091654D" w:rsidRDefault="00132EC9" w:rsidP="009D72E8">
      <w:pPr>
        <w:autoSpaceDE w:val="0"/>
        <w:autoSpaceDN w:val="0"/>
        <w:adjustRightInd w:val="0"/>
        <w:rPr>
          <w:rFonts w:ascii="Times New Roman" w:hAnsi="Times New Roman" w:cs="Times New Roman"/>
          <w:sz w:val="18"/>
          <w:szCs w:val="18"/>
        </w:rPr>
      </w:pPr>
      <w:r w:rsidRPr="0091654D">
        <w:rPr>
          <w:rFonts w:ascii="Times New Roman" w:hAnsi="Times New Roman" w:cs="Times New Roman"/>
          <w:sz w:val="18"/>
          <w:szCs w:val="18"/>
        </w:rPr>
        <w:t xml:space="preserve">[7] </w:t>
      </w:r>
      <w:r w:rsidR="002039D1" w:rsidRPr="0091654D">
        <w:rPr>
          <w:rFonts w:ascii="Times New Roman" w:hAnsi="Times New Roman" w:cs="Times New Roman"/>
          <w:sz w:val="18"/>
          <w:szCs w:val="18"/>
        </w:rPr>
        <w:t>Liu Jiawei, Shi Chuan, Yang Cheng, et al. Heterogeneous Information Network based Recommender</w:t>
      </w:r>
      <w:r w:rsidR="002039D1" w:rsidRPr="0091654D">
        <w:rPr>
          <w:rFonts w:ascii="Times New Roman" w:hAnsi="Times New Roman" w:cs="Times New Roman" w:hint="eastAsia"/>
          <w:sz w:val="18"/>
          <w:szCs w:val="18"/>
        </w:rPr>
        <w:t xml:space="preserve"> </w:t>
      </w:r>
      <w:r w:rsidR="002039D1" w:rsidRPr="0091654D">
        <w:rPr>
          <w:rFonts w:ascii="Times New Roman" w:hAnsi="Times New Roman" w:cs="Times New Roman"/>
          <w:sz w:val="18"/>
          <w:szCs w:val="18"/>
        </w:rPr>
        <w:t>Systems: a survey [J]. Journal of Information Security, 2021, 6 (5): 16</w:t>
      </w:r>
    </w:p>
    <w:p w14:paraId="4ED15E05" w14:textId="41E514F5" w:rsidR="009D72E8" w:rsidRPr="0091654D" w:rsidRDefault="00132EC9" w:rsidP="009D72E8">
      <w:pPr>
        <w:autoSpaceDE w:val="0"/>
        <w:autoSpaceDN w:val="0"/>
        <w:adjustRightInd w:val="0"/>
        <w:rPr>
          <w:rFonts w:ascii="Times New Roman" w:hAnsi="Times New Roman" w:cs="Times New Roman"/>
          <w:sz w:val="18"/>
          <w:szCs w:val="18"/>
        </w:rPr>
      </w:pPr>
      <w:r w:rsidRPr="0091654D">
        <w:rPr>
          <w:rFonts w:ascii="Times New Roman" w:hAnsi="Times New Roman" w:cs="Times New Roman"/>
          <w:sz w:val="18"/>
          <w:szCs w:val="18"/>
        </w:rPr>
        <w:t>[8] S</w:t>
      </w:r>
      <w:r w:rsidR="00CC01B4" w:rsidRPr="0091654D">
        <w:rPr>
          <w:rFonts w:ascii="Times New Roman" w:hAnsi="Times New Roman" w:cs="Times New Roman"/>
          <w:sz w:val="18"/>
          <w:szCs w:val="18"/>
        </w:rPr>
        <w:t>un</w:t>
      </w:r>
      <w:r w:rsidRPr="0091654D">
        <w:rPr>
          <w:rFonts w:ascii="Times New Roman" w:hAnsi="Times New Roman" w:cs="Times New Roman"/>
          <w:sz w:val="18"/>
          <w:szCs w:val="18"/>
        </w:rPr>
        <w:t xml:space="preserve"> Y Z, H</w:t>
      </w:r>
      <w:r w:rsidR="00CC01B4" w:rsidRPr="0091654D">
        <w:rPr>
          <w:rFonts w:ascii="Times New Roman" w:hAnsi="Times New Roman" w:cs="Times New Roman"/>
          <w:sz w:val="18"/>
          <w:szCs w:val="18"/>
        </w:rPr>
        <w:t>an</w:t>
      </w:r>
      <w:r w:rsidRPr="0091654D">
        <w:rPr>
          <w:rFonts w:ascii="Times New Roman" w:hAnsi="Times New Roman" w:cs="Times New Roman"/>
          <w:sz w:val="18"/>
          <w:szCs w:val="18"/>
        </w:rPr>
        <w:t xml:space="preserve"> J W, Y</w:t>
      </w:r>
      <w:r w:rsidR="00CC01B4" w:rsidRPr="0091654D">
        <w:rPr>
          <w:rFonts w:ascii="Times New Roman" w:hAnsi="Times New Roman" w:cs="Times New Roman"/>
          <w:sz w:val="18"/>
          <w:szCs w:val="18"/>
        </w:rPr>
        <w:t>an</w:t>
      </w:r>
      <w:r w:rsidRPr="0091654D">
        <w:rPr>
          <w:rFonts w:ascii="Times New Roman" w:hAnsi="Times New Roman" w:cs="Times New Roman"/>
          <w:sz w:val="18"/>
          <w:szCs w:val="18"/>
        </w:rPr>
        <w:t xml:space="preserve"> X F, et al. PathSim: meta-path-based top-k similarity search in heterogeneous information networks[J]. Proceedings of the VLDB Endowment: 2011, 4(11): 992–1003.</w:t>
      </w:r>
    </w:p>
    <w:p w14:paraId="5110C98C" w14:textId="5EB11BF9" w:rsidR="009D72E8" w:rsidRPr="0091654D" w:rsidRDefault="00132EC9" w:rsidP="009D72E8">
      <w:pPr>
        <w:autoSpaceDE w:val="0"/>
        <w:autoSpaceDN w:val="0"/>
        <w:adjustRightInd w:val="0"/>
        <w:rPr>
          <w:rFonts w:ascii="Times New Roman" w:hAnsi="Times New Roman" w:cs="Times New Roman"/>
          <w:sz w:val="18"/>
          <w:szCs w:val="18"/>
        </w:rPr>
      </w:pPr>
      <w:r w:rsidRPr="0091654D">
        <w:rPr>
          <w:rFonts w:ascii="Times New Roman" w:hAnsi="Times New Roman" w:cs="Times New Roman"/>
          <w:sz w:val="18"/>
          <w:szCs w:val="18"/>
        </w:rPr>
        <w:t>[9] C</w:t>
      </w:r>
      <w:r w:rsidR="00CC01B4" w:rsidRPr="0091654D">
        <w:rPr>
          <w:rFonts w:ascii="Times New Roman" w:hAnsi="Times New Roman" w:cs="Times New Roman"/>
          <w:sz w:val="18"/>
          <w:szCs w:val="18"/>
        </w:rPr>
        <w:t>hang</w:t>
      </w:r>
      <w:r w:rsidRPr="0091654D">
        <w:rPr>
          <w:rFonts w:ascii="Times New Roman" w:hAnsi="Times New Roman" w:cs="Times New Roman"/>
          <w:sz w:val="18"/>
          <w:szCs w:val="18"/>
        </w:rPr>
        <w:t xml:space="preserve"> S Y, H</w:t>
      </w:r>
      <w:r w:rsidR="00CC01B4" w:rsidRPr="0091654D">
        <w:rPr>
          <w:rFonts w:ascii="Times New Roman" w:hAnsi="Times New Roman" w:cs="Times New Roman"/>
          <w:sz w:val="18"/>
          <w:szCs w:val="18"/>
        </w:rPr>
        <w:t>an</w:t>
      </w:r>
      <w:r w:rsidRPr="0091654D">
        <w:rPr>
          <w:rFonts w:ascii="Times New Roman" w:hAnsi="Times New Roman" w:cs="Times New Roman"/>
          <w:sz w:val="18"/>
          <w:szCs w:val="18"/>
        </w:rPr>
        <w:t xml:space="preserve"> W, T</w:t>
      </w:r>
      <w:r w:rsidR="00CC01B4" w:rsidRPr="0091654D">
        <w:rPr>
          <w:rFonts w:ascii="Times New Roman" w:hAnsi="Times New Roman" w:cs="Times New Roman"/>
          <w:sz w:val="18"/>
          <w:szCs w:val="18"/>
        </w:rPr>
        <w:t>ang</w:t>
      </w:r>
      <w:r w:rsidRPr="0091654D">
        <w:rPr>
          <w:rFonts w:ascii="Times New Roman" w:hAnsi="Times New Roman" w:cs="Times New Roman"/>
          <w:sz w:val="18"/>
          <w:szCs w:val="18"/>
        </w:rPr>
        <w:t xml:space="preserve"> J I, et al. Heterogeneous network embedding via deep architectures[C]. Proceedings of the 21th ACM SIGKDD International Conference on Knowledge Discovery and Data Mining, 2015: 119–128.</w:t>
      </w:r>
    </w:p>
    <w:p w14:paraId="0C10D0A3" w14:textId="3552F636" w:rsidR="009D72E8" w:rsidRPr="0091654D" w:rsidRDefault="00132EC9" w:rsidP="009D72E8">
      <w:pPr>
        <w:autoSpaceDE w:val="0"/>
        <w:autoSpaceDN w:val="0"/>
        <w:adjustRightInd w:val="0"/>
        <w:rPr>
          <w:rFonts w:ascii="Times New Roman" w:hAnsi="Times New Roman" w:cs="Times New Roman"/>
          <w:sz w:val="18"/>
          <w:szCs w:val="18"/>
        </w:rPr>
      </w:pPr>
      <w:r w:rsidRPr="0091654D">
        <w:rPr>
          <w:rFonts w:ascii="Times New Roman" w:hAnsi="Times New Roman" w:cs="Times New Roman"/>
          <w:sz w:val="18"/>
          <w:szCs w:val="18"/>
        </w:rPr>
        <w:t>[10] P</w:t>
      </w:r>
      <w:r w:rsidR="0006230B" w:rsidRPr="0091654D">
        <w:rPr>
          <w:rFonts w:ascii="Times New Roman" w:hAnsi="Times New Roman" w:cs="Times New Roman"/>
          <w:sz w:val="18"/>
          <w:szCs w:val="18"/>
        </w:rPr>
        <w:t>rabhu</w:t>
      </w:r>
      <w:r w:rsidRPr="0091654D">
        <w:rPr>
          <w:rFonts w:ascii="Times New Roman" w:hAnsi="Times New Roman" w:cs="Times New Roman"/>
          <w:sz w:val="18"/>
          <w:szCs w:val="18"/>
        </w:rPr>
        <w:t xml:space="preserve"> Y, V</w:t>
      </w:r>
      <w:r w:rsidR="0006230B" w:rsidRPr="0091654D">
        <w:rPr>
          <w:rFonts w:ascii="Times New Roman" w:hAnsi="Times New Roman" w:cs="Times New Roman"/>
          <w:sz w:val="18"/>
          <w:szCs w:val="18"/>
        </w:rPr>
        <w:t>arma</w:t>
      </w:r>
      <w:r w:rsidRPr="0091654D">
        <w:rPr>
          <w:rFonts w:ascii="Times New Roman" w:hAnsi="Times New Roman" w:cs="Times New Roman"/>
          <w:sz w:val="18"/>
          <w:szCs w:val="18"/>
        </w:rPr>
        <w:t xml:space="preserve"> M. Fastxml: a fast, accurate and stable tree-classifier for eXtreme multi-label learning[C]. Proceedings of the 20th ACM SIGKDD International Conference on Knowledge Discovery and Data Mining. 2014: 263–272.</w:t>
      </w:r>
    </w:p>
    <w:p w14:paraId="7C20A958" w14:textId="77777777" w:rsidR="009D72E8" w:rsidRPr="0091654D" w:rsidRDefault="00132EC9" w:rsidP="009D72E8">
      <w:pPr>
        <w:autoSpaceDE w:val="0"/>
        <w:autoSpaceDN w:val="0"/>
        <w:adjustRightInd w:val="0"/>
        <w:rPr>
          <w:rFonts w:ascii="Times New Roman" w:hAnsi="Times New Roman" w:cs="Times New Roman"/>
          <w:sz w:val="18"/>
          <w:szCs w:val="18"/>
        </w:rPr>
      </w:pPr>
      <w:r w:rsidRPr="0091654D">
        <w:rPr>
          <w:rFonts w:ascii="Times New Roman" w:hAnsi="Times New Roman" w:cs="Times New Roman"/>
          <w:sz w:val="18"/>
          <w:szCs w:val="18"/>
        </w:rPr>
        <w:t>[11] Tang J, Qu M, Mei, Q. Pte: Predictive text embedding through large-scale heterogeneous text networks[C]. In Proceedings of SIGKDD, 2015: 1165–1174.</w:t>
      </w:r>
    </w:p>
    <w:p w14:paraId="0C0D94A6" w14:textId="77777777" w:rsidR="009D72E8" w:rsidRPr="0091654D" w:rsidRDefault="00132EC9" w:rsidP="009D72E8">
      <w:pPr>
        <w:autoSpaceDE w:val="0"/>
        <w:autoSpaceDN w:val="0"/>
        <w:adjustRightInd w:val="0"/>
        <w:rPr>
          <w:rFonts w:ascii="Times New Roman" w:hAnsi="Times New Roman" w:cs="Times New Roman"/>
          <w:sz w:val="18"/>
          <w:szCs w:val="18"/>
        </w:rPr>
      </w:pPr>
      <w:r w:rsidRPr="0091654D">
        <w:rPr>
          <w:rFonts w:ascii="Times New Roman" w:hAnsi="Times New Roman" w:cs="Times New Roman"/>
          <w:sz w:val="18"/>
          <w:szCs w:val="18"/>
        </w:rPr>
        <w:t>[12] Fu T Y, Lee, W C, Lei Z. Hin2vec: Explore meta-paths in heterogeneous information networks for representation learning[C]. In Proceedings of CIKM, 2017: 1797–1806.</w:t>
      </w:r>
    </w:p>
    <w:p w14:paraId="000C6B91" w14:textId="77777777" w:rsidR="009D72E8" w:rsidRPr="0091654D" w:rsidRDefault="00132EC9" w:rsidP="009D72E8">
      <w:pPr>
        <w:autoSpaceDE w:val="0"/>
        <w:autoSpaceDN w:val="0"/>
        <w:adjustRightInd w:val="0"/>
        <w:rPr>
          <w:rFonts w:ascii="Times New Roman" w:hAnsi="Times New Roman" w:cs="Times New Roman"/>
          <w:sz w:val="18"/>
          <w:szCs w:val="18"/>
        </w:rPr>
      </w:pPr>
      <w:r w:rsidRPr="0091654D">
        <w:rPr>
          <w:rFonts w:ascii="Times New Roman" w:hAnsi="Times New Roman" w:cs="Times New Roman"/>
          <w:sz w:val="18"/>
          <w:szCs w:val="18"/>
        </w:rPr>
        <w:t>[13] Wang H, Zhang F, Hou M, Xie X, Guo M, Liu Q. Shine: signed heterogeneous information network embedding for sentiment link prediction[C]. In Proceedings of WSDM, 2018: 592–600.</w:t>
      </w:r>
    </w:p>
    <w:p w14:paraId="7787432F" w14:textId="77777777" w:rsidR="009D72E8" w:rsidRPr="0091654D" w:rsidRDefault="00132EC9" w:rsidP="009D72E8">
      <w:pPr>
        <w:autoSpaceDE w:val="0"/>
        <w:autoSpaceDN w:val="0"/>
        <w:adjustRightInd w:val="0"/>
        <w:rPr>
          <w:rFonts w:ascii="Times New Roman" w:hAnsi="Times New Roman" w:cs="Times New Roman"/>
          <w:sz w:val="18"/>
          <w:szCs w:val="18"/>
        </w:rPr>
      </w:pPr>
      <w:r w:rsidRPr="0091654D">
        <w:rPr>
          <w:rFonts w:ascii="Times New Roman" w:hAnsi="Times New Roman" w:cs="Times New Roman"/>
          <w:sz w:val="18"/>
          <w:szCs w:val="18"/>
        </w:rPr>
        <w:t>[14] Shi C, Hu B, Zhao X, Yu P. Heterogeneous information network embedding for recommendation[C]. IEEE Transactions on Knowledge and Data Engineering. 2018.</w:t>
      </w:r>
    </w:p>
    <w:p w14:paraId="1B29540B" w14:textId="77777777" w:rsidR="009D72E8" w:rsidRPr="0091654D" w:rsidRDefault="00132EC9" w:rsidP="002039D1">
      <w:pPr>
        <w:autoSpaceDE w:val="0"/>
        <w:autoSpaceDN w:val="0"/>
        <w:adjustRightInd w:val="0"/>
        <w:rPr>
          <w:rFonts w:ascii="Times New Roman" w:hAnsi="Times New Roman" w:cs="Times New Roman"/>
          <w:sz w:val="18"/>
          <w:szCs w:val="18"/>
        </w:rPr>
      </w:pPr>
      <w:r w:rsidRPr="0091654D">
        <w:rPr>
          <w:rFonts w:ascii="Times New Roman" w:hAnsi="Times New Roman" w:cs="Times New Roman"/>
          <w:sz w:val="18"/>
          <w:szCs w:val="18"/>
        </w:rPr>
        <w:lastRenderedPageBreak/>
        <w:t xml:space="preserve">[15] </w:t>
      </w:r>
      <w:r w:rsidR="002039D1" w:rsidRPr="0091654D">
        <w:rPr>
          <w:rFonts w:ascii="Times New Roman" w:hAnsi="Times New Roman" w:cs="Times New Roman"/>
          <w:sz w:val="18"/>
          <w:szCs w:val="18"/>
        </w:rPr>
        <w:t>Shi C, Zhang Z Q, Luo P, et al. Semantic Path Based Personalized</w:t>
      </w:r>
      <w:r w:rsidR="002039D1" w:rsidRPr="0091654D">
        <w:rPr>
          <w:rFonts w:ascii="Times New Roman" w:hAnsi="Times New Roman" w:cs="Times New Roman" w:hint="eastAsia"/>
          <w:sz w:val="18"/>
          <w:szCs w:val="18"/>
        </w:rPr>
        <w:t xml:space="preserve"> </w:t>
      </w:r>
      <w:r w:rsidR="002039D1" w:rsidRPr="0091654D">
        <w:rPr>
          <w:rFonts w:ascii="Times New Roman" w:hAnsi="Times New Roman" w:cs="Times New Roman"/>
          <w:sz w:val="18"/>
          <w:szCs w:val="18"/>
        </w:rPr>
        <w:t>Recommendation on Weighted Heterogeneous Information Networks[C]. The 24th ACM International on Conference on Information</w:t>
      </w:r>
      <w:r w:rsidR="002039D1" w:rsidRPr="0091654D">
        <w:rPr>
          <w:rFonts w:ascii="Times New Roman" w:hAnsi="Times New Roman" w:cs="Times New Roman" w:hint="eastAsia"/>
          <w:sz w:val="18"/>
          <w:szCs w:val="18"/>
        </w:rPr>
        <w:t xml:space="preserve"> </w:t>
      </w:r>
      <w:r w:rsidR="002039D1" w:rsidRPr="0091654D">
        <w:rPr>
          <w:rFonts w:ascii="Times New Roman" w:hAnsi="Times New Roman" w:cs="Times New Roman"/>
          <w:sz w:val="18"/>
          <w:szCs w:val="18"/>
        </w:rPr>
        <w:t>and Knowledge Management, 2015: 453-462.</w:t>
      </w:r>
    </w:p>
    <w:p w14:paraId="1B89F5C0" w14:textId="77777777" w:rsidR="009D72E8" w:rsidRPr="0091654D" w:rsidRDefault="00132EC9" w:rsidP="00FB48CA">
      <w:pPr>
        <w:autoSpaceDE w:val="0"/>
        <w:autoSpaceDN w:val="0"/>
        <w:adjustRightInd w:val="0"/>
        <w:rPr>
          <w:rFonts w:ascii="Times New Roman" w:hAnsi="Times New Roman" w:cs="Times New Roman"/>
          <w:sz w:val="18"/>
          <w:szCs w:val="18"/>
        </w:rPr>
      </w:pPr>
      <w:r w:rsidRPr="0091654D">
        <w:rPr>
          <w:rFonts w:ascii="Times New Roman" w:hAnsi="Times New Roman" w:cs="Times New Roman"/>
          <w:sz w:val="18"/>
          <w:szCs w:val="18"/>
        </w:rPr>
        <w:t xml:space="preserve">[16] </w:t>
      </w:r>
      <w:r w:rsidR="00FB48CA" w:rsidRPr="0091654D">
        <w:rPr>
          <w:rFonts w:ascii="Times New Roman" w:hAnsi="Times New Roman" w:cs="Times New Roman"/>
          <w:sz w:val="18"/>
          <w:szCs w:val="18"/>
        </w:rPr>
        <w:t xml:space="preserve">Yu X, Ren X, Sun Y Z, et al. Recommendation </w:t>
      </w:r>
      <w:proofErr w:type="gramStart"/>
      <w:r w:rsidR="00FB48CA" w:rsidRPr="0091654D">
        <w:rPr>
          <w:rFonts w:ascii="Times New Roman" w:hAnsi="Times New Roman" w:cs="Times New Roman"/>
          <w:sz w:val="18"/>
          <w:szCs w:val="18"/>
        </w:rPr>
        <w:t>In</w:t>
      </w:r>
      <w:proofErr w:type="gramEnd"/>
      <w:r w:rsidR="00FB48CA" w:rsidRPr="0091654D">
        <w:rPr>
          <w:rFonts w:ascii="Times New Roman" w:hAnsi="Times New Roman" w:cs="Times New Roman"/>
          <w:sz w:val="18"/>
          <w:szCs w:val="18"/>
        </w:rPr>
        <w:t xml:space="preserve"> Heterogeneous</w:t>
      </w:r>
      <w:r w:rsidR="00FB48CA" w:rsidRPr="0091654D">
        <w:rPr>
          <w:rFonts w:ascii="Times New Roman" w:hAnsi="Times New Roman" w:cs="Times New Roman" w:hint="eastAsia"/>
          <w:sz w:val="18"/>
          <w:szCs w:val="18"/>
        </w:rPr>
        <w:t xml:space="preserve"> </w:t>
      </w:r>
      <w:r w:rsidR="00FB48CA" w:rsidRPr="0091654D">
        <w:rPr>
          <w:rFonts w:ascii="Times New Roman" w:hAnsi="Times New Roman" w:cs="Times New Roman"/>
          <w:sz w:val="18"/>
          <w:szCs w:val="18"/>
        </w:rPr>
        <w:t>Information Networks with Implicit User Feedback[C]. The 7th</w:t>
      </w:r>
      <w:r w:rsidR="00FB48CA" w:rsidRPr="0091654D">
        <w:rPr>
          <w:rFonts w:ascii="Times New Roman" w:hAnsi="Times New Roman" w:cs="Times New Roman" w:hint="eastAsia"/>
          <w:sz w:val="18"/>
          <w:szCs w:val="18"/>
        </w:rPr>
        <w:t xml:space="preserve"> </w:t>
      </w:r>
      <w:r w:rsidR="00FB48CA" w:rsidRPr="0091654D">
        <w:rPr>
          <w:rFonts w:ascii="Times New Roman" w:hAnsi="Times New Roman" w:cs="Times New Roman"/>
          <w:sz w:val="18"/>
          <w:szCs w:val="18"/>
        </w:rPr>
        <w:t xml:space="preserve">ACM Conference </w:t>
      </w:r>
      <w:proofErr w:type="gramStart"/>
      <w:r w:rsidR="00FB48CA" w:rsidRPr="0091654D">
        <w:rPr>
          <w:rFonts w:ascii="Times New Roman" w:hAnsi="Times New Roman" w:cs="Times New Roman"/>
          <w:sz w:val="18"/>
          <w:szCs w:val="18"/>
        </w:rPr>
        <w:t>On</w:t>
      </w:r>
      <w:proofErr w:type="gramEnd"/>
      <w:r w:rsidR="00FB48CA" w:rsidRPr="0091654D">
        <w:rPr>
          <w:rFonts w:ascii="Times New Roman" w:hAnsi="Times New Roman" w:cs="Times New Roman"/>
          <w:sz w:val="18"/>
          <w:szCs w:val="18"/>
        </w:rPr>
        <w:t xml:space="preserve"> Recommender Systems, 2013: 347-350.</w:t>
      </w:r>
    </w:p>
    <w:p w14:paraId="16A592BB" w14:textId="77777777" w:rsidR="009D72E8" w:rsidRPr="0091654D" w:rsidRDefault="00132EC9" w:rsidP="009D72E8">
      <w:pPr>
        <w:autoSpaceDE w:val="0"/>
        <w:autoSpaceDN w:val="0"/>
        <w:adjustRightInd w:val="0"/>
        <w:rPr>
          <w:rFonts w:ascii="Times New Roman" w:hAnsi="Times New Roman" w:cs="Times New Roman"/>
          <w:sz w:val="18"/>
          <w:szCs w:val="18"/>
        </w:rPr>
      </w:pPr>
      <w:r w:rsidRPr="0091654D">
        <w:rPr>
          <w:rFonts w:ascii="Times New Roman" w:hAnsi="Times New Roman" w:cs="Times New Roman"/>
          <w:sz w:val="18"/>
          <w:szCs w:val="18"/>
        </w:rPr>
        <w:t xml:space="preserve">[17] P Resnick, N Iacovou, M Suchak, P Bergstrom, J Riedl. Grouplens: an open architecture for collaborative filtering of netnews[C]. In Proceedings of the 1994 ACM conference on Computer supported cooperative work, 1994: 175–186. </w:t>
      </w:r>
    </w:p>
    <w:p w14:paraId="68FACA73" w14:textId="77777777" w:rsidR="009D72E8" w:rsidRPr="0091654D" w:rsidRDefault="00132EC9" w:rsidP="009D72E8">
      <w:pPr>
        <w:autoSpaceDE w:val="0"/>
        <w:autoSpaceDN w:val="0"/>
        <w:adjustRightInd w:val="0"/>
        <w:rPr>
          <w:rFonts w:ascii="Times New Roman" w:hAnsi="Times New Roman" w:cs="Times New Roman"/>
          <w:sz w:val="18"/>
          <w:szCs w:val="18"/>
        </w:rPr>
      </w:pPr>
      <w:r w:rsidRPr="0091654D">
        <w:rPr>
          <w:rFonts w:ascii="Times New Roman" w:hAnsi="Times New Roman" w:cs="Times New Roman"/>
          <w:sz w:val="18"/>
          <w:szCs w:val="18"/>
        </w:rPr>
        <w:t xml:space="preserve">[18] B Sarwar, G Karypis, J Konstan, J Riedl. Item-based collaborative filtering recommendation algorithms[C]. In Proceedings of the 10th international conference on World Wide Web, 2001: 285–295. </w:t>
      </w:r>
    </w:p>
    <w:p w14:paraId="783598A8" w14:textId="77777777" w:rsidR="009D72E8" w:rsidRPr="0091654D" w:rsidRDefault="00132EC9" w:rsidP="009D72E8">
      <w:pPr>
        <w:autoSpaceDE w:val="0"/>
        <w:autoSpaceDN w:val="0"/>
        <w:adjustRightInd w:val="0"/>
        <w:rPr>
          <w:rFonts w:ascii="Times New Roman" w:hAnsi="Times New Roman" w:cs="Times New Roman"/>
          <w:sz w:val="18"/>
          <w:szCs w:val="18"/>
        </w:rPr>
      </w:pPr>
      <w:r w:rsidRPr="0091654D">
        <w:rPr>
          <w:rFonts w:ascii="Times New Roman" w:hAnsi="Times New Roman" w:cs="Times New Roman"/>
          <w:sz w:val="18"/>
          <w:szCs w:val="18"/>
        </w:rPr>
        <w:t>[19] Y Cai, H Leung, Q Li, H Min, J Tang, J Li. Typicality-based collaborative filtering recommendation[J]. IEEE Transactions on Knowledge and Data Engineering, vol. 26, no. 3, 2013: 766–779.</w:t>
      </w:r>
    </w:p>
    <w:p w14:paraId="3B2E610A" w14:textId="77777777" w:rsidR="009D72E8" w:rsidRPr="0091654D" w:rsidRDefault="00132EC9" w:rsidP="009D72E8">
      <w:pPr>
        <w:autoSpaceDE w:val="0"/>
        <w:autoSpaceDN w:val="0"/>
        <w:adjustRightInd w:val="0"/>
        <w:rPr>
          <w:rFonts w:ascii="Times New Roman" w:hAnsi="Times New Roman" w:cs="Times New Roman"/>
          <w:sz w:val="18"/>
          <w:szCs w:val="18"/>
        </w:rPr>
      </w:pPr>
      <w:r w:rsidRPr="0091654D">
        <w:rPr>
          <w:rFonts w:ascii="Times New Roman" w:hAnsi="Times New Roman" w:cs="Times New Roman"/>
          <w:sz w:val="18"/>
          <w:szCs w:val="18"/>
        </w:rPr>
        <w:t>[20] L. Baltrunas, B. Ludwig, and F. Ricci. Matrix factorization techniques for context aware recommendation[C]. In Proceedings of the fifth ACM conference on Recommender systems, 2011: 301–304.</w:t>
      </w:r>
    </w:p>
    <w:p w14:paraId="7D4D87C8" w14:textId="77777777" w:rsidR="009D72E8" w:rsidRPr="0091654D" w:rsidRDefault="00132EC9" w:rsidP="009D72E8">
      <w:pPr>
        <w:autoSpaceDE w:val="0"/>
        <w:autoSpaceDN w:val="0"/>
        <w:adjustRightInd w:val="0"/>
        <w:rPr>
          <w:rFonts w:ascii="Times New Roman" w:hAnsi="Times New Roman" w:cs="Times New Roman"/>
          <w:sz w:val="18"/>
          <w:szCs w:val="18"/>
        </w:rPr>
      </w:pPr>
      <w:r w:rsidRPr="0091654D">
        <w:rPr>
          <w:rFonts w:ascii="Times New Roman" w:hAnsi="Times New Roman" w:cs="Times New Roman"/>
          <w:sz w:val="18"/>
          <w:szCs w:val="18"/>
        </w:rPr>
        <w:t>[21] S. Rendle, C. Freudenthaler, and L. Schmidt-Thieme. Factorizing personalized markov chains for next-basket recommendation[C]. In Proceedings of the 19th international conference on World wide web, 2010: 811–820.</w:t>
      </w:r>
    </w:p>
    <w:p w14:paraId="225F0AFB" w14:textId="77777777" w:rsidR="009D72E8" w:rsidRPr="0091654D" w:rsidRDefault="00132EC9" w:rsidP="009D72E8">
      <w:pPr>
        <w:autoSpaceDE w:val="0"/>
        <w:autoSpaceDN w:val="0"/>
        <w:adjustRightInd w:val="0"/>
        <w:rPr>
          <w:rFonts w:ascii="Times New Roman" w:hAnsi="Times New Roman" w:cs="Times New Roman"/>
          <w:sz w:val="18"/>
          <w:szCs w:val="18"/>
        </w:rPr>
      </w:pPr>
      <w:r w:rsidRPr="0091654D">
        <w:rPr>
          <w:rFonts w:ascii="Times New Roman" w:hAnsi="Times New Roman" w:cs="Times New Roman"/>
          <w:sz w:val="18"/>
          <w:szCs w:val="18"/>
        </w:rPr>
        <w:t>[22] R. He, C. Fang, Z. Wang, and J. McAuley. Vista: a visually, socially, and temporally-aware model for artistic recommendation[C]. In Proceedings of the 10th ACM Conference on Recommender Systems, 2016: 309–316.</w:t>
      </w:r>
    </w:p>
    <w:p w14:paraId="3334F475" w14:textId="77777777" w:rsidR="009D72E8" w:rsidRPr="0091654D" w:rsidRDefault="00132EC9" w:rsidP="009D72E8">
      <w:pPr>
        <w:autoSpaceDE w:val="0"/>
        <w:autoSpaceDN w:val="0"/>
        <w:adjustRightInd w:val="0"/>
        <w:rPr>
          <w:rFonts w:ascii="Times New Roman" w:hAnsi="Times New Roman" w:cs="Times New Roman"/>
          <w:sz w:val="18"/>
          <w:szCs w:val="18"/>
        </w:rPr>
      </w:pPr>
      <w:r w:rsidRPr="0091654D">
        <w:rPr>
          <w:rFonts w:ascii="Times New Roman" w:hAnsi="Times New Roman" w:cs="Times New Roman"/>
          <w:sz w:val="18"/>
          <w:szCs w:val="18"/>
        </w:rPr>
        <w:t>[23] J. Tang and K. Wang. Personalized top-n sequential recommendation via convolutional sequence embedding[C]. In Proceedings of the Eleventh ACM International Conference on Web Search and Data Mining, 2018: 565–573.</w:t>
      </w:r>
    </w:p>
    <w:p w14:paraId="11930BF7" w14:textId="77777777" w:rsidR="009D72E8" w:rsidRPr="0091654D" w:rsidRDefault="00132EC9" w:rsidP="009D72E8">
      <w:pPr>
        <w:autoSpaceDE w:val="0"/>
        <w:autoSpaceDN w:val="0"/>
        <w:adjustRightInd w:val="0"/>
        <w:rPr>
          <w:rFonts w:ascii="Times New Roman" w:hAnsi="Times New Roman" w:cs="Times New Roman"/>
          <w:sz w:val="18"/>
          <w:szCs w:val="18"/>
        </w:rPr>
      </w:pPr>
      <w:r w:rsidRPr="0091654D">
        <w:rPr>
          <w:rFonts w:ascii="Times New Roman" w:hAnsi="Times New Roman" w:cs="Times New Roman"/>
          <w:sz w:val="18"/>
          <w:szCs w:val="18"/>
        </w:rPr>
        <w:t>[24] R. He and J. McAuley. Fusing similarity models with markov chains for sparse sequential recommendation[C]. In 2016 IEEE 16th International Conference on Data Mining (ICDM). IEEE, 2016: 191–200.</w:t>
      </w:r>
    </w:p>
    <w:p w14:paraId="513EC5F1" w14:textId="2E391F2D" w:rsidR="009D72E8" w:rsidRPr="0091654D" w:rsidRDefault="00132EC9" w:rsidP="009D72E8">
      <w:pPr>
        <w:autoSpaceDE w:val="0"/>
        <w:autoSpaceDN w:val="0"/>
        <w:adjustRightInd w:val="0"/>
        <w:rPr>
          <w:rFonts w:ascii="Times New Roman" w:hAnsi="Times New Roman" w:cs="Times New Roman"/>
          <w:sz w:val="18"/>
          <w:szCs w:val="18"/>
        </w:rPr>
      </w:pPr>
      <w:r w:rsidRPr="0091654D">
        <w:rPr>
          <w:rFonts w:ascii="Times New Roman" w:hAnsi="Times New Roman" w:cs="Times New Roman"/>
          <w:sz w:val="18"/>
          <w:szCs w:val="18"/>
        </w:rPr>
        <w:t>[25] Z</w:t>
      </w:r>
      <w:r w:rsidR="0006230B" w:rsidRPr="0091654D">
        <w:rPr>
          <w:rFonts w:ascii="Times New Roman" w:hAnsi="Times New Roman" w:cs="Times New Roman"/>
          <w:sz w:val="18"/>
          <w:szCs w:val="18"/>
        </w:rPr>
        <w:t>hu</w:t>
      </w:r>
      <w:r w:rsidRPr="0091654D">
        <w:rPr>
          <w:rFonts w:ascii="Times New Roman" w:hAnsi="Times New Roman" w:cs="Times New Roman"/>
          <w:sz w:val="18"/>
          <w:szCs w:val="18"/>
        </w:rPr>
        <w:t xml:space="preserve"> H, L</w:t>
      </w:r>
      <w:r w:rsidR="0006230B" w:rsidRPr="0091654D">
        <w:rPr>
          <w:rFonts w:ascii="Times New Roman" w:hAnsi="Times New Roman" w:cs="Times New Roman"/>
          <w:sz w:val="18"/>
          <w:szCs w:val="18"/>
        </w:rPr>
        <w:t>i</w:t>
      </w:r>
      <w:r w:rsidRPr="0091654D">
        <w:rPr>
          <w:rFonts w:ascii="Times New Roman" w:hAnsi="Times New Roman" w:cs="Times New Roman"/>
          <w:sz w:val="18"/>
          <w:szCs w:val="18"/>
        </w:rPr>
        <w:t xml:space="preserve"> X, Z</w:t>
      </w:r>
      <w:r w:rsidR="0006230B" w:rsidRPr="0091654D">
        <w:rPr>
          <w:rFonts w:ascii="Times New Roman" w:hAnsi="Times New Roman" w:cs="Times New Roman"/>
          <w:sz w:val="18"/>
          <w:szCs w:val="18"/>
        </w:rPr>
        <w:t>hang</w:t>
      </w:r>
      <w:r w:rsidRPr="0091654D">
        <w:rPr>
          <w:rFonts w:ascii="Times New Roman" w:hAnsi="Times New Roman" w:cs="Times New Roman"/>
          <w:sz w:val="18"/>
          <w:szCs w:val="18"/>
        </w:rPr>
        <w:t xml:space="preserve"> P Y, et al. Learning tree-based deep model for recommender systems[C]. Proceedings of the 24th ACM SIGKDD International Conference on Knowledge Discovery &amp; Data Mining, 2018: 1079–1088.</w:t>
      </w:r>
    </w:p>
    <w:p w14:paraId="703C85C4" w14:textId="58F78D27" w:rsidR="009D72E8" w:rsidRPr="0091654D" w:rsidRDefault="00132EC9" w:rsidP="009D72E8">
      <w:pPr>
        <w:autoSpaceDE w:val="0"/>
        <w:autoSpaceDN w:val="0"/>
        <w:adjustRightInd w:val="0"/>
        <w:rPr>
          <w:rFonts w:ascii="Times New Roman" w:hAnsi="Times New Roman" w:cs="Times New Roman"/>
          <w:sz w:val="18"/>
          <w:szCs w:val="18"/>
        </w:rPr>
      </w:pPr>
      <w:r w:rsidRPr="0091654D">
        <w:rPr>
          <w:rFonts w:ascii="Times New Roman" w:hAnsi="Times New Roman" w:cs="Times New Roman"/>
          <w:sz w:val="18"/>
          <w:szCs w:val="18"/>
        </w:rPr>
        <w:t>[26] C</w:t>
      </w:r>
      <w:r w:rsidR="0006230B" w:rsidRPr="0091654D">
        <w:rPr>
          <w:rFonts w:ascii="Times New Roman" w:hAnsi="Times New Roman" w:cs="Times New Roman"/>
          <w:sz w:val="18"/>
          <w:szCs w:val="18"/>
        </w:rPr>
        <w:t>heng</w:t>
      </w:r>
      <w:r w:rsidRPr="0091654D">
        <w:rPr>
          <w:rFonts w:ascii="Times New Roman" w:hAnsi="Times New Roman" w:cs="Times New Roman"/>
          <w:sz w:val="18"/>
          <w:szCs w:val="18"/>
        </w:rPr>
        <w:t xml:space="preserve"> C, Y</w:t>
      </w:r>
      <w:r w:rsidR="0006230B" w:rsidRPr="0091654D">
        <w:rPr>
          <w:rFonts w:ascii="Times New Roman" w:hAnsi="Times New Roman" w:cs="Times New Roman"/>
          <w:sz w:val="18"/>
          <w:szCs w:val="18"/>
        </w:rPr>
        <w:t>ang</w:t>
      </w:r>
      <w:r w:rsidRPr="0091654D">
        <w:rPr>
          <w:rFonts w:ascii="Times New Roman" w:hAnsi="Times New Roman" w:cs="Times New Roman"/>
          <w:sz w:val="18"/>
          <w:szCs w:val="18"/>
        </w:rPr>
        <w:t xml:space="preserve"> H, </w:t>
      </w:r>
      <w:proofErr w:type="spellStart"/>
      <w:r w:rsidRPr="0091654D">
        <w:rPr>
          <w:rFonts w:ascii="Times New Roman" w:hAnsi="Times New Roman" w:cs="Times New Roman"/>
          <w:sz w:val="18"/>
          <w:szCs w:val="18"/>
        </w:rPr>
        <w:t>L</w:t>
      </w:r>
      <w:r w:rsidR="0006230B" w:rsidRPr="0091654D">
        <w:rPr>
          <w:rFonts w:ascii="Times New Roman" w:hAnsi="Times New Roman" w:cs="Times New Roman"/>
          <w:sz w:val="18"/>
          <w:szCs w:val="18"/>
        </w:rPr>
        <w:t>yu</w:t>
      </w:r>
      <w:proofErr w:type="spellEnd"/>
      <w:r w:rsidRPr="0091654D">
        <w:rPr>
          <w:rFonts w:ascii="Times New Roman" w:hAnsi="Times New Roman" w:cs="Times New Roman"/>
          <w:sz w:val="18"/>
          <w:szCs w:val="18"/>
        </w:rPr>
        <w:t xml:space="preserve"> M R, et al. Where you like to go next: Successive point-of-interest recommendation[C]. 23th international joint conference on Artificial Intelligence. 2013.</w:t>
      </w:r>
    </w:p>
    <w:p w14:paraId="5CE49A86" w14:textId="77777777" w:rsidR="009D72E8" w:rsidRPr="0091654D" w:rsidRDefault="00132EC9" w:rsidP="009D72E8">
      <w:pPr>
        <w:autoSpaceDE w:val="0"/>
        <w:autoSpaceDN w:val="0"/>
        <w:adjustRightInd w:val="0"/>
        <w:rPr>
          <w:rFonts w:ascii="Times New Roman" w:hAnsi="Times New Roman" w:cs="Times New Roman"/>
          <w:sz w:val="18"/>
          <w:szCs w:val="18"/>
        </w:rPr>
      </w:pPr>
      <w:r w:rsidRPr="0091654D">
        <w:rPr>
          <w:rFonts w:ascii="Times New Roman" w:hAnsi="Times New Roman" w:cs="Times New Roman"/>
          <w:sz w:val="18"/>
          <w:szCs w:val="18"/>
        </w:rPr>
        <w:t xml:space="preserve">[27] W.–C. Kang and J. McAuley. Self-attentive sequential recommendation[C]. In 2018 IEEE International Conference on Data Mining (ICDM). IEEE, 2018. </w:t>
      </w:r>
    </w:p>
    <w:p w14:paraId="4908FD4A" w14:textId="77777777" w:rsidR="009D72E8" w:rsidRPr="0091654D" w:rsidRDefault="00132EC9" w:rsidP="009D72E8">
      <w:pPr>
        <w:autoSpaceDE w:val="0"/>
        <w:autoSpaceDN w:val="0"/>
        <w:adjustRightInd w:val="0"/>
        <w:rPr>
          <w:rFonts w:ascii="Times New Roman" w:hAnsi="Times New Roman" w:cs="Times New Roman"/>
          <w:sz w:val="18"/>
          <w:szCs w:val="18"/>
        </w:rPr>
      </w:pPr>
      <w:r w:rsidRPr="0091654D">
        <w:rPr>
          <w:rFonts w:ascii="Times New Roman" w:hAnsi="Times New Roman" w:cs="Times New Roman"/>
          <w:sz w:val="18"/>
          <w:szCs w:val="18"/>
        </w:rPr>
        <w:t>[28] F. Sun, J. Liu, J. Wu, C. Pei, X. Lin, W. Ou, and P. Jiang. Bert4rec: Sequential recommendation with bidirectional encoder representations from transformer[C]. In Proceedings of the 28th ACM International Conference on Information and Knowledge Management, 2019: 1441–1450.</w:t>
      </w:r>
    </w:p>
    <w:p w14:paraId="78E9EE53" w14:textId="77777777" w:rsidR="009D72E8" w:rsidRPr="0091654D" w:rsidRDefault="00132EC9" w:rsidP="009D72E8">
      <w:pPr>
        <w:autoSpaceDE w:val="0"/>
        <w:autoSpaceDN w:val="0"/>
        <w:adjustRightInd w:val="0"/>
        <w:rPr>
          <w:rFonts w:ascii="Times New Roman" w:hAnsi="Times New Roman" w:cs="Times New Roman"/>
          <w:sz w:val="18"/>
          <w:szCs w:val="18"/>
        </w:rPr>
      </w:pPr>
      <w:r w:rsidRPr="0091654D">
        <w:rPr>
          <w:rFonts w:ascii="Times New Roman" w:hAnsi="Times New Roman" w:cs="Times New Roman"/>
          <w:sz w:val="18"/>
          <w:szCs w:val="18"/>
        </w:rPr>
        <w:t>[29] J. Tang and K. Wang. Personalized top-n sequential recommendation via convolutional sequence embedding[C]. In Proceedings of the Eleventh ACM International Conference on Web Search and Data Mining, 2018: 565–573.</w:t>
      </w:r>
    </w:p>
    <w:p w14:paraId="4168DC51" w14:textId="0211ABEF" w:rsidR="009D72E8" w:rsidRPr="0091654D" w:rsidRDefault="00132EC9" w:rsidP="009D72E8">
      <w:pPr>
        <w:autoSpaceDE w:val="0"/>
        <w:autoSpaceDN w:val="0"/>
        <w:adjustRightInd w:val="0"/>
        <w:rPr>
          <w:rFonts w:ascii="Times New Roman" w:hAnsi="Times New Roman" w:cs="Times New Roman"/>
          <w:sz w:val="18"/>
          <w:szCs w:val="18"/>
        </w:rPr>
      </w:pPr>
      <w:r w:rsidRPr="0091654D">
        <w:rPr>
          <w:rFonts w:ascii="Times New Roman" w:hAnsi="Times New Roman" w:cs="Times New Roman"/>
          <w:sz w:val="18"/>
          <w:szCs w:val="18"/>
        </w:rPr>
        <w:t>[30] W</w:t>
      </w:r>
      <w:r w:rsidR="0006230B" w:rsidRPr="0091654D">
        <w:rPr>
          <w:rFonts w:ascii="Times New Roman" w:hAnsi="Times New Roman" w:cs="Times New Roman"/>
          <w:sz w:val="18"/>
          <w:szCs w:val="18"/>
        </w:rPr>
        <w:t>ang</w:t>
      </w:r>
      <w:r w:rsidRPr="0091654D">
        <w:rPr>
          <w:rFonts w:ascii="Times New Roman" w:hAnsi="Times New Roman" w:cs="Times New Roman"/>
          <w:sz w:val="18"/>
          <w:szCs w:val="18"/>
        </w:rPr>
        <w:t xml:space="preserve"> S, H</w:t>
      </w:r>
      <w:r w:rsidR="0006230B" w:rsidRPr="0091654D">
        <w:rPr>
          <w:rFonts w:ascii="Times New Roman" w:hAnsi="Times New Roman" w:cs="Times New Roman"/>
          <w:sz w:val="18"/>
          <w:szCs w:val="18"/>
        </w:rPr>
        <w:t>u</w:t>
      </w:r>
      <w:r w:rsidRPr="0091654D">
        <w:rPr>
          <w:rFonts w:ascii="Times New Roman" w:hAnsi="Times New Roman" w:cs="Times New Roman"/>
          <w:sz w:val="18"/>
          <w:szCs w:val="18"/>
        </w:rPr>
        <w:t xml:space="preserve"> L, C</w:t>
      </w:r>
      <w:r w:rsidR="0006230B" w:rsidRPr="0091654D">
        <w:rPr>
          <w:rFonts w:ascii="Times New Roman" w:hAnsi="Times New Roman" w:cs="Times New Roman"/>
          <w:sz w:val="18"/>
          <w:szCs w:val="18"/>
        </w:rPr>
        <w:t>ao</w:t>
      </w:r>
      <w:r w:rsidRPr="0091654D">
        <w:rPr>
          <w:rFonts w:ascii="Times New Roman" w:hAnsi="Times New Roman" w:cs="Times New Roman"/>
          <w:sz w:val="18"/>
          <w:szCs w:val="18"/>
        </w:rPr>
        <w:t xml:space="preserve"> L. Perceiving the next choice with comprehensive transaction embeddings for online recommendation[C]. Joint European conference on machine learning and knowledge discovery in database. Springer, 2017: 285–302.</w:t>
      </w:r>
    </w:p>
    <w:p w14:paraId="6ED8D422" w14:textId="20F99CD6" w:rsidR="009D72E8" w:rsidRPr="0091654D" w:rsidRDefault="00132EC9" w:rsidP="009D72E8">
      <w:pPr>
        <w:autoSpaceDE w:val="0"/>
        <w:autoSpaceDN w:val="0"/>
        <w:adjustRightInd w:val="0"/>
        <w:rPr>
          <w:rFonts w:ascii="Times New Roman" w:hAnsi="Times New Roman" w:cs="Times New Roman"/>
          <w:sz w:val="18"/>
          <w:szCs w:val="18"/>
        </w:rPr>
      </w:pPr>
      <w:r w:rsidRPr="0091654D">
        <w:rPr>
          <w:rFonts w:ascii="Times New Roman" w:hAnsi="Times New Roman" w:cs="Times New Roman"/>
          <w:sz w:val="18"/>
          <w:szCs w:val="18"/>
        </w:rPr>
        <w:t>[31] W</w:t>
      </w:r>
      <w:r w:rsidR="0006230B" w:rsidRPr="0091654D">
        <w:rPr>
          <w:rFonts w:ascii="Times New Roman" w:hAnsi="Times New Roman" w:cs="Times New Roman"/>
          <w:sz w:val="18"/>
          <w:szCs w:val="18"/>
        </w:rPr>
        <w:t>ang</w:t>
      </w:r>
      <w:r w:rsidRPr="0091654D">
        <w:rPr>
          <w:rFonts w:ascii="Times New Roman" w:hAnsi="Times New Roman" w:cs="Times New Roman"/>
          <w:sz w:val="18"/>
          <w:szCs w:val="18"/>
        </w:rPr>
        <w:t xml:space="preserve"> P, G</w:t>
      </w:r>
      <w:r w:rsidR="0006230B" w:rsidRPr="0091654D">
        <w:rPr>
          <w:rFonts w:ascii="Times New Roman" w:hAnsi="Times New Roman" w:cs="Times New Roman"/>
          <w:sz w:val="18"/>
          <w:szCs w:val="18"/>
        </w:rPr>
        <w:t>uo</w:t>
      </w:r>
      <w:r w:rsidRPr="0091654D">
        <w:rPr>
          <w:rFonts w:ascii="Times New Roman" w:hAnsi="Times New Roman" w:cs="Times New Roman"/>
          <w:sz w:val="18"/>
          <w:szCs w:val="18"/>
        </w:rPr>
        <w:t xml:space="preserve"> J, L</w:t>
      </w:r>
      <w:r w:rsidR="0006230B" w:rsidRPr="0091654D">
        <w:rPr>
          <w:rFonts w:ascii="Times New Roman" w:hAnsi="Times New Roman" w:cs="Times New Roman"/>
          <w:sz w:val="18"/>
          <w:szCs w:val="18"/>
        </w:rPr>
        <w:t>an</w:t>
      </w:r>
      <w:r w:rsidRPr="0091654D">
        <w:rPr>
          <w:rFonts w:ascii="Times New Roman" w:hAnsi="Times New Roman" w:cs="Times New Roman"/>
          <w:sz w:val="18"/>
          <w:szCs w:val="18"/>
        </w:rPr>
        <w:t xml:space="preserve"> Y, et al. Learning hierarchical representation model for next basket recommendation[C]. Proceedings of the 38th International ACM SIGIR conference on Research and Development in Information Retrieval. 2015:403–412</w:t>
      </w:r>
    </w:p>
    <w:p w14:paraId="0F4F0BD9" w14:textId="77777777" w:rsidR="009D72E8" w:rsidRPr="0091654D" w:rsidRDefault="00132EC9" w:rsidP="009D72E8">
      <w:pPr>
        <w:autoSpaceDE w:val="0"/>
        <w:autoSpaceDN w:val="0"/>
        <w:adjustRightInd w:val="0"/>
        <w:rPr>
          <w:rFonts w:ascii="Times New Roman" w:hAnsi="Times New Roman" w:cs="Times New Roman"/>
          <w:sz w:val="18"/>
          <w:szCs w:val="18"/>
        </w:rPr>
      </w:pPr>
      <w:r w:rsidRPr="0091654D">
        <w:rPr>
          <w:rFonts w:ascii="Times New Roman" w:hAnsi="Times New Roman" w:cs="Times New Roman"/>
          <w:sz w:val="18"/>
          <w:szCs w:val="18"/>
        </w:rPr>
        <w:t>[32] B. Hidasi, A. Karatzoglou, L. Baltrunas, and D. Tikk. Session-based recommendations with recurrent neural networks. arXiv:1511.06939, 2015.</w:t>
      </w:r>
    </w:p>
    <w:p w14:paraId="66864218" w14:textId="77777777" w:rsidR="009D72E8" w:rsidRPr="0091654D" w:rsidRDefault="00132EC9" w:rsidP="009D72E8">
      <w:pPr>
        <w:autoSpaceDE w:val="0"/>
        <w:autoSpaceDN w:val="0"/>
        <w:adjustRightInd w:val="0"/>
        <w:rPr>
          <w:rFonts w:ascii="Times New Roman" w:hAnsi="Times New Roman" w:cs="Times New Roman"/>
          <w:sz w:val="18"/>
          <w:szCs w:val="18"/>
        </w:rPr>
      </w:pPr>
      <w:r w:rsidRPr="0091654D">
        <w:rPr>
          <w:rFonts w:ascii="Times New Roman" w:hAnsi="Times New Roman" w:cs="Times New Roman"/>
          <w:sz w:val="18"/>
          <w:szCs w:val="18"/>
        </w:rPr>
        <w:lastRenderedPageBreak/>
        <w:t xml:space="preserve">[33] B. Hidasi and A. Karatzoglou. Recurrent neural networks with top-k gains for session–based recommendations[C]. In Proceedings of the 27th ACM International Conference on Information and Knowledge Management, 2018: 843–852. </w:t>
      </w:r>
    </w:p>
    <w:p w14:paraId="47A290BF" w14:textId="77777777" w:rsidR="009D72E8" w:rsidRPr="0091654D" w:rsidRDefault="00132EC9" w:rsidP="009D72E8">
      <w:pPr>
        <w:autoSpaceDE w:val="0"/>
        <w:autoSpaceDN w:val="0"/>
        <w:adjustRightInd w:val="0"/>
        <w:rPr>
          <w:rFonts w:ascii="Times New Roman" w:hAnsi="Times New Roman" w:cs="Times New Roman"/>
          <w:sz w:val="18"/>
          <w:szCs w:val="18"/>
        </w:rPr>
      </w:pPr>
      <w:r w:rsidRPr="0091654D">
        <w:rPr>
          <w:rFonts w:ascii="Times New Roman" w:hAnsi="Times New Roman" w:cs="Times New Roman"/>
          <w:sz w:val="18"/>
          <w:szCs w:val="18"/>
        </w:rPr>
        <w:t>[34] Q. Liu, S. Wu, D. Wang, Z. Li, and L. Wang. Context-aware sequential recommendation[C]. In 2016 IEEE 16th International Conference on Data Mining (ICDM). IEEE, 2016: 1053–1058.</w:t>
      </w:r>
    </w:p>
    <w:p w14:paraId="4297DD28" w14:textId="77777777" w:rsidR="009D72E8" w:rsidRPr="0091654D" w:rsidRDefault="00132EC9" w:rsidP="009D72E8">
      <w:pPr>
        <w:autoSpaceDE w:val="0"/>
        <w:autoSpaceDN w:val="0"/>
        <w:adjustRightInd w:val="0"/>
        <w:rPr>
          <w:rFonts w:ascii="Times New Roman" w:hAnsi="Times New Roman" w:cs="Times New Roman"/>
          <w:sz w:val="18"/>
          <w:szCs w:val="18"/>
        </w:rPr>
      </w:pPr>
      <w:r w:rsidRPr="0091654D">
        <w:rPr>
          <w:rFonts w:ascii="Times New Roman" w:hAnsi="Times New Roman" w:cs="Times New Roman"/>
          <w:sz w:val="18"/>
          <w:szCs w:val="18"/>
        </w:rPr>
        <w:t xml:space="preserve">[35] F. Yu, Q. Liu, S. Wu, L. Wang, and T. Tan. A dynamic recurrent model for next basket recommendation[C]. In Proceedings of the 39th International ACM SIGIR conference on Research and Development in Information Retrieval, 2016: 729–732. </w:t>
      </w:r>
    </w:p>
    <w:p w14:paraId="570C2557" w14:textId="77777777" w:rsidR="009D72E8" w:rsidRPr="0091654D" w:rsidRDefault="00132EC9" w:rsidP="009D72E8">
      <w:pPr>
        <w:autoSpaceDE w:val="0"/>
        <w:autoSpaceDN w:val="0"/>
        <w:adjustRightInd w:val="0"/>
        <w:rPr>
          <w:rFonts w:ascii="Times New Roman" w:hAnsi="Times New Roman" w:cs="Times New Roman"/>
          <w:sz w:val="18"/>
          <w:szCs w:val="18"/>
        </w:rPr>
      </w:pPr>
      <w:r w:rsidRPr="0091654D">
        <w:rPr>
          <w:rFonts w:ascii="Times New Roman" w:hAnsi="Times New Roman" w:cs="Times New Roman"/>
          <w:sz w:val="18"/>
          <w:szCs w:val="18"/>
        </w:rPr>
        <w:t>[36] J. Li, P. Ren, Z. Chen, Z. Ren, T. Lian, and J. Ma. Neural attentive session-based recommendation[C]. In Proceedings of the 2017 ACM on Conference on Information and Knowledge Management, 2017: 1419–1428.</w:t>
      </w:r>
    </w:p>
    <w:p w14:paraId="08016455" w14:textId="77777777" w:rsidR="009D72E8" w:rsidRPr="0091654D" w:rsidRDefault="00132EC9" w:rsidP="009D72E8">
      <w:pPr>
        <w:autoSpaceDE w:val="0"/>
        <w:autoSpaceDN w:val="0"/>
        <w:adjustRightInd w:val="0"/>
        <w:rPr>
          <w:rFonts w:ascii="Times New Roman" w:hAnsi="Times New Roman" w:cs="Times New Roman"/>
          <w:sz w:val="18"/>
          <w:szCs w:val="18"/>
        </w:rPr>
      </w:pPr>
      <w:r w:rsidRPr="0091654D">
        <w:rPr>
          <w:rFonts w:ascii="Times New Roman" w:hAnsi="Times New Roman" w:cs="Times New Roman"/>
          <w:sz w:val="18"/>
          <w:szCs w:val="18"/>
        </w:rPr>
        <w:t xml:space="preserve">[37] N. Zhu, J. Cao, Y. Liu, Y. Yang, H. Ying, and H. Xiong. Sequential modeling of hierarchical user intention and preference for next-item recommendation[C]. In Proceedings of the 13th International Conference on Web Search and Data Mining, 2020: 807–815. </w:t>
      </w:r>
    </w:p>
    <w:p w14:paraId="3872CFAB" w14:textId="77777777" w:rsidR="009D72E8" w:rsidRPr="0091654D" w:rsidRDefault="00132EC9" w:rsidP="009D72E8">
      <w:pPr>
        <w:autoSpaceDE w:val="0"/>
        <w:autoSpaceDN w:val="0"/>
        <w:adjustRightInd w:val="0"/>
        <w:rPr>
          <w:rFonts w:ascii="Times New Roman" w:hAnsi="Times New Roman" w:cs="Times New Roman"/>
          <w:sz w:val="18"/>
          <w:szCs w:val="18"/>
        </w:rPr>
      </w:pPr>
      <w:r w:rsidRPr="0091654D">
        <w:rPr>
          <w:rFonts w:ascii="Times New Roman" w:hAnsi="Times New Roman" w:cs="Times New Roman"/>
          <w:sz w:val="18"/>
          <w:szCs w:val="18"/>
        </w:rPr>
        <w:t>[38] T. Chen, H. Yin, H. Chen, R. Yan, Q. V. H. Nguyen, and X. Li. Air: Attentional intention-aware recommender systems[C]. In 2019 IEEE 35th International Conference on Data Engineering (ICDE). IEEE, 2019: 304–315.</w:t>
      </w:r>
    </w:p>
    <w:p w14:paraId="2795B534" w14:textId="77777777" w:rsidR="009D72E8" w:rsidRPr="0091654D" w:rsidRDefault="00132EC9" w:rsidP="009D72E8">
      <w:pPr>
        <w:autoSpaceDE w:val="0"/>
        <w:autoSpaceDN w:val="0"/>
        <w:adjustRightInd w:val="0"/>
        <w:rPr>
          <w:rFonts w:ascii="Times New Roman" w:hAnsi="Times New Roman" w:cs="Times New Roman"/>
          <w:sz w:val="18"/>
          <w:szCs w:val="18"/>
        </w:rPr>
      </w:pPr>
      <w:r w:rsidRPr="0091654D">
        <w:rPr>
          <w:rFonts w:ascii="Times New Roman" w:hAnsi="Times New Roman" w:cs="Times New Roman"/>
          <w:sz w:val="18"/>
          <w:szCs w:val="18"/>
        </w:rPr>
        <w:t>[39] S. Wang, L. Hu, Y. Wang, Q. Z. Sheng, M. Orgun, and L. Cao. Intention2basket: A neural intention-driven approach for dynamic nex-basket planning[C]. IJCAI, 2020.</w:t>
      </w:r>
    </w:p>
    <w:p w14:paraId="35555CD0" w14:textId="77777777" w:rsidR="009D72E8" w:rsidRPr="0091654D" w:rsidRDefault="00132EC9" w:rsidP="009D72E8">
      <w:pPr>
        <w:autoSpaceDE w:val="0"/>
        <w:autoSpaceDN w:val="0"/>
        <w:adjustRightInd w:val="0"/>
        <w:rPr>
          <w:rFonts w:ascii="Times New Roman" w:hAnsi="Times New Roman" w:cs="Times New Roman"/>
          <w:sz w:val="18"/>
          <w:szCs w:val="18"/>
        </w:rPr>
      </w:pPr>
      <w:r w:rsidRPr="0091654D">
        <w:rPr>
          <w:rFonts w:ascii="Times New Roman" w:hAnsi="Times New Roman" w:cs="Times New Roman"/>
          <w:sz w:val="18"/>
          <w:szCs w:val="18"/>
        </w:rPr>
        <w:t>[40]</w:t>
      </w:r>
      <w:r w:rsidR="00DC2B25" w:rsidRPr="0091654D">
        <w:rPr>
          <w:rFonts w:ascii="Times New Roman" w:hAnsi="Times New Roman" w:cs="Times New Roman"/>
          <w:sz w:val="18"/>
          <w:szCs w:val="18"/>
        </w:rPr>
        <w:t xml:space="preserve"> Li H, Wang X, Zhang Z, et al. Intention-aware Sequential Recommendation with Structured Intent Transition[J]. IEEE Transactions on Knowledge and Data Engineering, 2021, </w:t>
      </w:r>
      <w:proofErr w:type="gramStart"/>
      <w:r w:rsidR="00DC2B25" w:rsidRPr="0091654D">
        <w:rPr>
          <w:rFonts w:ascii="Times New Roman" w:hAnsi="Times New Roman" w:cs="Times New Roman"/>
          <w:sz w:val="18"/>
          <w:szCs w:val="18"/>
        </w:rPr>
        <w:t>PP(</w:t>
      </w:r>
      <w:proofErr w:type="gramEnd"/>
      <w:r w:rsidR="00DC2B25" w:rsidRPr="0091654D">
        <w:rPr>
          <w:rFonts w:ascii="Times New Roman" w:hAnsi="Times New Roman" w:cs="Times New Roman"/>
          <w:sz w:val="18"/>
          <w:szCs w:val="18"/>
        </w:rPr>
        <w:t>99):1-1.</w:t>
      </w:r>
    </w:p>
    <w:p w14:paraId="26D677FF" w14:textId="77777777" w:rsidR="009D72E8" w:rsidRPr="0091654D" w:rsidRDefault="00132EC9" w:rsidP="009D72E8">
      <w:pPr>
        <w:autoSpaceDE w:val="0"/>
        <w:autoSpaceDN w:val="0"/>
        <w:adjustRightInd w:val="0"/>
        <w:rPr>
          <w:rFonts w:ascii="Times New Roman" w:hAnsi="Times New Roman" w:cs="Times New Roman"/>
          <w:sz w:val="18"/>
          <w:szCs w:val="18"/>
        </w:rPr>
      </w:pPr>
      <w:r w:rsidRPr="0091654D">
        <w:rPr>
          <w:rFonts w:ascii="Times New Roman" w:hAnsi="Times New Roman" w:cs="Times New Roman"/>
          <w:sz w:val="18"/>
          <w:szCs w:val="18"/>
        </w:rPr>
        <w:t xml:space="preserve">[41] </w:t>
      </w:r>
      <w:r w:rsidR="00CE0E01" w:rsidRPr="0091654D">
        <w:rPr>
          <w:rFonts w:ascii="Times New Roman" w:hAnsi="Times New Roman" w:cs="Times New Roman"/>
          <w:sz w:val="18"/>
          <w:szCs w:val="18"/>
        </w:rPr>
        <w:t>Wang C, Ma W, Zhang M, et al. Toward Dynamic User Intention: Temporal Evolutionary Effects of Item Relations in Sequential Recommendation[J]. ACM Transactions on Information Systems, 2020, 39(2):1-33.</w:t>
      </w:r>
    </w:p>
    <w:p w14:paraId="0CC642B6" w14:textId="77777777" w:rsidR="009D72E8" w:rsidRPr="0091654D" w:rsidRDefault="00132EC9" w:rsidP="009D72E8">
      <w:pPr>
        <w:autoSpaceDE w:val="0"/>
        <w:autoSpaceDN w:val="0"/>
        <w:adjustRightInd w:val="0"/>
        <w:rPr>
          <w:rFonts w:ascii="Times New Roman" w:hAnsi="Times New Roman" w:cs="Times New Roman"/>
          <w:sz w:val="18"/>
          <w:szCs w:val="18"/>
        </w:rPr>
      </w:pPr>
      <w:r w:rsidRPr="0091654D">
        <w:rPr>
          <w:rFonts w:ascii="Times New Roman" w:hAnsi="Times New Roman" w:cs="Times New Roman"/>
          <w:sz w:val="18"/>
          <w:szCs w:val="18"/>
        </w:rPr>
        <w:t>[42] Zhou G, Zhu X, Song C, et al. Deep interest network for click-through rate prediction[C]. Proceedings of the 24th ACM SIGKDD International Conference on Knowledge Discovery &amp; Data Mining. 2018: 1059–1068.</w:t>
      </w:r>
    </w:p>
    <w:p w14:paraId="2CFA0820" w14:textId="77777777" w:rsidR="009D72E8" w:rsidRPr="0091654D" w:rsidRDefault="00132EC9" w:rsidP="009D72E8">
      <w:pPr>
        <w:autoSpaceDE w:val="0"/>
        <w:autoSpaceDN w:val="0"/>
        <w:adjustRightInd w:val="0"/>
        <w:rPr>
          <w:rFonts w:ascii="Times New Roman" w:hAnsi="Times New Roman" w:cs="Times New Roman"/>
          <w:sz w:val="18"/>
          <w:szCs w:val="18"/>
        </w:rPr>
      </w:pPr>
      <w:r w:rsidRPr="0091654D">
        <w:rPr>
          <w:rFonts w:ascii="Times New Roman" w:hAnsi="Times New Roman" w:cs="Times New Roman"/>
          <w:sz w:val="18"/>
          <w:szCs w:val="18"/>
        </w:rPr>
        <w:t>[43] Zhou G, Mou N, Fan Y, et al. Deep interest evolution network for click-through rate prediction[C]. Proceedings of the AAAI conference on artificial intelligence. 2019, 33(01): 5941–5948.</w:t>
      </w:r>
    </w:p>
    <w:p w14:paraId="0F167C75" w14:textId="77777777" w:rsidR="009D72E8" w:rsidRPr="0091654D" w:rsidRDefault="00132EC9" w:rsidP="009D72E8">
      <w:pPr>
        <w:autoSpaceDE w:val="0"/>
        <w:autoSpaceDN w:val="0"/>
        <w:adjustRightInd w:val="0"/>
        <w:rPr>
          <w:rFonts w:ascii="Times New Roman" w:hAnsi="Times New Roman" w:cs="Times New Roman"/>
          <w:sz w:val="18"/>
          <w:szCs w:val="18"/>
        </w:rPr>
      </w:pPr>
      <w:r w:rsidRPr="0091654D">
        <w:rPr>
          <w:rFonts w:ascii="Times New Roman" w:hAnsi="Times New Roman" w:cs="Times New Roman"/>
          <w:sz w:val="18"/>
          <w:szCs w:val="18"/>
        </w:rPr>
        <w:t>[44] Feng Y, Lv F, Shen W, et al. Deep session interest network for click-through rate prediction[J]. arXiv preprint arXiv:1905.06482, 2019.</w:t>
      </w:r>
    </w:p>
    <w:p w14:paraId="6CB15D42" w14:textId="5757FEED" w:rsidR="009D72E8" w:rsidRPr="0091654D" w:rsidRDefault="00132EC9" w:rsidP="009D72E8">
      <w:pPr>
        <w:autoSpaceDE w:val="0"/>
        <w:autoSpaceDN w:val="0"/>
        <w:adjustRightInd w:val="0"/>
        <w:rPr>
          <w:rFonts w:ascii="Times New Roman" w:hAnsi="Times New Roman" w:cs="Times New Roman"/>
          <w:sz w:val="18"/>
          <w:szCs w:val="18"/>
        </w:rPr>
      </w:pPr>
      <w:r w:rsidRPr="0091654D">
        <w:rPr>
          <w:rFonts w:ascii="Times New Roman" w:hAnsi="Times New Roman" w:cs="Times New Roman"/>
          <w:sz w:val="18"/>
          <w:szCs w:val="18"/>
        </w:rPr>
        <w:t xml:space="preserve">[45] </w:t>
      </w:r>
      <w:proofErr w:type="spellStart"/>
      <w:r w:rsidRPr="0091654D">
        <w:rPr>
          <w:rFonts w:ascii="Times New Roman" w:hAnsi="Times New Roman" w:cs="Times New Roman"/>
          <w:sz w:val="18"/>
          <w:szCs w:val="18"/>
        </w:rPr>
        <w:t>R</w:t>
      </w:r>
      <w:r w:rsidR="0006230B" w:rsidRPr="0091654D">
        <w:rPr>
          <w:rFonts w:ascii="Times New Roman" w:hAnsi="Times New Roman" w:cs="Times New Roman"/>
          <w:sz w:val="18"/>
          <w:szCs w:val="18"/>
        </w:rPr>
        <w:t>endle</w:t>
      </w:r>
      <w:proofErr w:type="spellEnd"/>
      <w:r w:rsidRPr="0091654D">
        <w:rPr>
          <w:rFonts w:ascii="Times New Roman" w:hAnsi="Times New Roman" w:cs="Times New Roman"/>
          <w:sz w:val="18"/>
          <w:szCs w:val="18"/>
        </w:rPr>
        <w:t xml:space="preserve"> S, </w:t>
      </w:r>
      <w:proofErr w:type="spellStart"/>
      <w:r w:rsidRPr="0091654D">
        <w:rPr>
          <w:rFonts w:ascii="Times New Roman" w:hAnsi="Times New Roman" w:cs="Times New Roman"/>
          <w:sz w:val="18"/>
          <w:szCs w:val="18"/>
        </w:rPr>
        <w:t>F</w:t>
      </w:r>
      <w:r w:rsidR="00953982" w:rsidRPr="0091654D">
        <w:rPr>
          <w:rFonts w:ascii="Times New Roman" w:hAnsi="Times New Roman" w:cs="Times New Roman"/>
          <w:sz w:val="18"/>
          <w:szCs w:val="18"/>
        </w:rPr>
        <w:t>reudenthaler</w:t>
      </w:r>
      <w:proofErr w:type="spellEnd"/>
      <w:r w:rsidRPr="0091654D">
        <w:rPr>
          <w:rFonts w:ascii="Times New Roman" w:hAnsi="Times New Roman" w:cs="Times New Roman"/>
          <w:sz w:val="18"/>
          <w:szCs w:val="18"/>
        </w:rPr>
        <w:t xml:space="preserve"> C, </w:t>
      </w:r>
      <w:proofErr w:type="spellStart"/>
      <w:r w:rsidRPr="0091654D">
        <w:rPr>
          <w:rFonts w:ascii="Times New Roman" w:hAnsi="Times New Roman" w:cs="Times New Roman"/>
          <w:sz w:val="18"/>
          <w:szCs w:val="18"/>
        </w:rPr>
        <w:t>G</w:t>
      </w:r>
      <w:r w:rsidR="00FA5E22" w:rsidRPr="0091654D">
        <w:rPr>
          <w:rFonts w:ascii="Times New Roman" w:hAnsi="Times New Roman" w:cs="Times New Roman"/>
          <w:sz w:val="18"/>
          <w:szCs w:val="18"/>
        </w:rPr>
        <w:t>antner</w:t>
      </w:r>
      <w:proofErr w:type="spellEnd"/>
      <w:r w:rsidRPr="0091654D">
        <w:rPr>
          <w:rFonts w:ascii="Times New Roman" w:hAnsi="Times New Roman" w:cs="Times New Roman"/>
          <w:sz w:val="18"/>
          <w:szCs w:val="18"/>
        </w:rPr>
        <w:t xml:space="preserve"> Z, et al. BPR: bayesian personalized ranking from implicit feedback[C]. Proceedings of </w:t>
      </w:r>
      <w:proofErr w:type="gramStart"/>
      <w:r w:rsidRPr="0091654D">
        <w:rPr>
          <w:rFonts w:ascii="Times New Roman" w:hAnsi="Times New Roman" w:cs="Times New Roman"/>
          <w:sz w:val="18"/>
          <w:szCs w:val="18"/>
        </w:rPr>
        <w:t>The</w:t>
      </w:r>
      <w:proofErr w:type="gramEnd"/>
      <w:r w:rsidRPr="0091654D">
        <w:rPr>
          <w:rFonts w:ascii="Times New Roman" w:hAnsi="Times New Roman" w:cs="Times New Roman"/>
          <w:sz w:val="18"/>
          <w:szCs w:val="18"/>
        </w:rPr>
        <w:t xml:space="preserve"> 25th Conference on Uncertainty in Artificial Intelligence, 2009: 452–461.</w:t>
      </w:r>
    </w:p>
    <w:p w14:paraId="6B539520" w14:textId="77777777" w:rsidR="009D72E8" w:rsidRPr="0091654D" w:rsidRDefault="00132EC9" w:rsidP="009D72E8">
      <w:pPr>
        <w:autoSpaceDE w:val="0"/>
        <w:autoSpaceDN w:val="0"/>
        <w:adjustRightInd w:val="0"/>
        <w:rPr>
          <w:rFonts w:ascii="Times New Roman" w:hAnsi="Times New Roman" w:cs="Times New Roman"/>
          <w:sz w:val="18"/>
          <w:szCs w:val="18"/>
        </w:rPr>
      </w:pPr>
      <w:r w:rsidRPr="0091654D">
        <w:rPr>
          <w:rFonts w:ascii="Times New Roman" w:hAnsi="Times New Roman" w:cs="Times New Roman"/>
          <w:sz w:val="18"/>
          <w:szCs w:val="18"/>
        </w:rPr>
        <w:t>[46] Kingma D P, Ba J. Adam: A method for stochastic optimization[J]. arXiv preprint arXiv:1412.6980, 2014.</w:t>
      </w:r>
    </w:p>
    <w:p w14:paraId="008CD90D" w14:textId="74D005D1" w:rsidR="009D72E8" w:rsidRPr="0091654D" w:rsidRDefault="00132EC9" w:rsidP="009D72E8">
      <w:pPr>
        <w:autoSpaceDE w:val="0"/>
        <w:autoSpaceDN w:val="0"/>
        <w:adjustRightInd w:val="0"/>
        <w:rPr>
          <w:rFonts w:ascii="Times New Roman" w:hAnsi="Times New Roman" w:cs="Times New Roman"/>
          <w:sz w:val="18"/>
          <w:szCs w:val="18"/>
        </w:rPr>
      </w:pPr>
      <w:r w:rsidRPr="0091654D">
        <w:rPr>
          <w:rFonts w:ascii="Times New Roman" w:hAnsi="Times New Roman" w:cs="Times New Roman"/>
          <w:sz w:val="18"/>
          <w:szCs w:val="18"/>
        </w:rPr>
        <w:t>[47] L</w:t>
      </w:r>
      <w:r w:rsidR="00FA5E22" w:rsidRPr="0091654D">
        <w:rPr>
          <w:rFonts w:ascii="Times New Roman" w:hAnsi="Times New Roman" w:cs="Times New Roman"/>
          <w:sz w:val="18"/>
          <w:szCs w:val="18"/>
        </w:rPr>
        <w:t>i</w:t>
      </w:r>
      <w:r w:rsidRPr="0091654D">
        <w:rPr>
          <w:rFonts w:ascii="Times New Roman" w:hAnsi="Times New Roman" w:cs="Times New Roman"/>
          <w:sz w:val="18"/>
          <w:szCs w:val="18"/>
        </w:rPr>
        <w:t xml:space="preserve"> T Y, M</w:t>
      </w:r>
      <w:r w:rsidR="00FA5E22" w:rsidRPr="0091654D">
        <w:rPr>
          <w:rFonts w:ascii="Times New Roman" w:hAnsi="Times New Roman" w:cs="Times New Roman"/>
          <w:sz w:val="18"/>
          <w:szCs w:val="18"/>
        </w:rPr>
        <w:t>a</w:t>
      </w:r>
      <w:r w:rsidRPr="0091654D">
        <w:rPr>
          <w:rFonts w:ascii="Times New Roman" w:hAnsi="Times New Roman" w:cs="Times New Roman"/>
          <w:sz w:val="18"/>
          <w:szCs w:val="18"/>
        </w:rPr>
        <w:t xml:space="preserve"> Y K, X</w:t>
      </w:r>
      <w:r w:rsidR="00FA5E22" w:rsidRPr="0091654D">
        <w:rPr>
          <w:rFonts w:ascii="Times New Roman" w:hAnsi="Times New Roman" w:cs="Times New Roman"/>
          <w:sz w:val="18"/>
          <w:szCs w:val="18"/>
        </w:rPr>
        <w:t>u</w:t>
      </w:r>
      <w:r w:rsidRPr="0091654D">
        <w:rPr>
          <w:rFonts w:ascii="Times New Roman" w:hAnsi="Times New Roman" w:cs="Times New Roman"/>
          <w:sz w:val="18"/>
          <w:szCs w:val="18"/>
        </w:rPr>
        <w:t xml:space="preserve"> J, et al. Deep heterogeneous autoencoders for collaborative filtering[C]. 2018 IEEE International Conference on Data </w:t>
      </w:r>
      <w:proofErr w:type="gramStart"/>
      <w:r w:rsidRPr="0091654D">
        <w:rPr>
          <w:rFonts w:ascii="Times New Roman" w:hAnsi="Times New Roman" w:cs="Times New Roman"/>
          <w:sz w:val="18"/>
          <w:szCs w:val="18"/>
        </w:rPr>
        <w:t>Mining(</w:t>
      </w:r>
      <w:proofErr w:type="gramEnd"/>
      <w:r w:rsidRPr="0091654D">
        <w:rPr>
          <w:rFonts w:ascii="Times New Roman" w:hAnsi="Times New Roman" w:cs="Times New Roman"/>
          <w:sz w:val="18"/>
          <w:szCs w:val="18"/>
        </w:rPr>
        <w:t>ICDM). IEEE, 2018: 1164–1169.</w:t>
      </w:r>
    </w:p>
    <w:p w14:paraId="366F74E8" w14:textId="69C44CA8" w:rsidR="009D72E8" w:rsidRPr="0091654D" w:rsidRDefault="00132EC9" w:rsidP="009D72E8">
      <w:pPr>
        <w:autoSpaceDE w:val="0"/>
        <w:autoSpaceDN w:val="0"/>
        <w:adjustRightInd w:val="0"/>
        <w:rPr>
          <w:rFonts w:ascii="Times New Roman" w:hAnsi="Times New Roman" w:cs="Times New Roman"/>
          <w:sz w:val="18"/>
          <w:szCs w:val="18"/>
        </w:rPr>
      </w:pPr>
      <w:r w:rsidRPr="0091654D">
        <w:rPr>
          <w:rFonts w:ascii="Times New Roman" w:hAnsi="Times New Roman" w:cs="Times New Roman"/>
          <w:sz w:val="18"/>
          <w:szCs w:val="18"/>
        </w:rPr>
        <w:t xml:space="preserve">[48] </w:t>
      </w:r>
      <w:proofErr w:type="spellStart"/>
      <w:r w:rsidRPr="0091654D">
        <w:rPr>
          <w:rFonts w:ascii="Times New Roman" w:hAnsi="Times New Roman" w:cs="Times New Roman"/>
          <w:sz w:val="18"/>
          <w:szCs w:val="18"/>
        </w:rPr>
        <w:t>B</w:t>
      </w:r>
      <w:r w:rsidR="00FA5E22" w:rsidRPr="0091654D">
        <w:rPr>
          <w:rFonts w:ascii="Times New Roman" w:hAnsi="Times New Roman" w:cs="Times New Roman"/>
          <w:sz w:val="18"/>
          <w:szCs w:val="18"/>
        </w:rPr>
        <w:t>ordes</w:t>
      </w:r>
      <w:proofErr w:type="spellEnd"/>
      <w:r w:rsidRPr="0091654D">
        <w:rPr>
          <w:rFonts w:ascii="Times New Roman" w:hAnsi="Times New Roman" w:cs="Times New Roman"/>
          <w:sz w:val="18"/>
          <w:szCs w:val="18"/>
        </w:rPr>
        <w:t xml:space="preserve"> A, </w:t>
      </w:r>
      <w:proofErr w:type="spellStart"/>
      <w:r w:rsidRPr="0091654D">
        <w:rPr>
          <w:rFonts w:ascii="Times New Roman" w:hAnsi="Times New Roman" w:cs="Times New Roman"/>
          <w:sz w:val="18"/>
          <w:szCs w:val="18"/>
        </w:rPr>
        <w:t>U</w:t>
      </w:r>
      <w:r w:rsidR="002544ED" w:rsidRPr="0091654D">
        <w:rPr>
          <w:rFonts w:ascii="Times New Roman" w:hAnsi="Times New Roman" w:cs="Times New Roman"/>
          <w:sz w:val="18"/>
          <w:szCs w:val="18"/>
        </w:rPr>
        <w:t>sunier</w:t>
      </w:r>
      <w:proofErr w:type="spellEnd"/>
      <w:r w:rsidRPr="0091654D">
        <w:rPr>
          <w:rFonts w:ascii="Times New Roman" w:hAnsi="Times New Roman" w:cs="Times New Roman"/>
          <w:sz w:val="18"/>
          <w:szCs w:val="18"/>
        </w:rPr>
        <w:t xml:space="preserve"> N, G</w:t>
      </w:r>
      <w:r w:rsidR="002544ED" w:rsidRPr="0091654D">
        <w:rPr>
          <w:rFonts w:ascii="Times New Roman" w:hAnsi="Times New Roman" w:cs="Times New Roman"/>
          <w:sz w:val="18"/>
          <w:szCs w:val="18"/>
        </w:rPr>
        <w:t>arcia</w:t>
      </w:r>
      <w:r w:rsidRPr="0091654D">
        <w:rPr>
          <w:rFonts w:ascii="Times New Roman" w:hAnsi="Times New Roman" w:cs="Times New Roman"/>
          <w:sz w:val="18"/>
          <w:szCs w:val="18"/>
        </w:rPr>
        <w:t>-D</w:t>
      </w:r>
      <w:r w:rsidR="002544ED" w:rsidRPr="0091654D">
        <w:rPr>
          <w:rFonts w:ascii="Times New Roman" w:hAnsi="Times New Roman" w:cs="Times New Roman"/>
          <w:sz w:val="18"/>
          <w:szCs w:val="18"/>
        </w:rPr>
        <w:t>uran</w:t>
      </w:r>
      <w:r w:rsidRPr="0091654D">
        <w:rPr>
          <w:rFonts w:ascii="Times New Roman" w:hAnsi="Times New Roman" w:cs="Times New Roman"/>
          <w:sz w:val="18"/>
          <w:szCs w:val="18"/>
        </w:rPr>
        <w:t xml:space="preserve"> A, et al. Translating embeddings for modeling multi-relational data[J]. Advances in Neural Information Processing Systems, 2013(26): 2787–2795.</w:t>
      </w:r>
    </w:p>
    <w:p w14:paraId="6CE4B010" w14:textId="75CC6D2A" w:rsidR="009D72E8" w:rsidRPr="0091654D" w:rsidRDefault="00132EC9" w:rsidP="009D72E8">
      <w:pPr>
        <w:autoSpaceDE w:val="0"/>
        <w:autoSpaceDN w:val="0"/>
        <w:adjustRightInd w:val="0"/>
        <w:rPr>
          <w:rFonts w:ascii="Times New Roman" w:hAnsi="Times New Roman" w:cs="Times New Roman"/>
          <w:sz w:val="18"/>
          <w:szCs w:val="18"/>
        </w:rPr>
      </w:pPr>
      <w:r w:rsidRPr="0091654D">
        <w:rPr>
          <w:rFonts w:ascii="Times New Roman" w:hAnsi="Times New Roman" w:cs="Times New Roman"/>
          <w:sz w:val="18"/>
          <w:szCs w:val="18"/>
        </w:rPr>
        <w:t>[49] N</w:t>
      </w:r>
      <w:r w:rsidR="002544ED" w:rsidRPr="0091654D">
        <w:rPr>
          <w:rFonts w:ascii="Times New Roman" w:hAnsi="Times New Roman" w:cs="Times New Roman"/>
          <w:sz w:val="18"/>
          <w:szCs w:val="18"/>
        </w:rPr>
        <w:t>guyen</w:t>
      </w:r>
      <w:r w:rsidRPr="0091654D">
        <w:rPr>
          <w:rFonts w:ascii="Times New Roman" w:hAnsi="Times New Roman" w:cs="Times New Roman"/>
          <w:sz w:val="18"/>
          <w:szCs w:val="18"/>
        </w:rPr>
        <w:t xml:space="preserve"> P, </w:t>
      </w:r>
      <w:proofErr w:type="spellStart"/>
      <w:r w:rsidRPr="0091654D">
        <w:rPr>
          <w:rFonts w:ascii="Times New Roman" w:hAnsi="Times New Roman" w:cs="Times New Roman"/>
          <w:sz w:val="18"/>
          <w:szCs w:val="18"/>
        </w:rPr>
        <w:t>T</w:t>
      </w:r>
      <w:r w:rsidR="002544ED" w:rsidRPr="0091654D">
        <w:rPr>
          <w:rFonts w:ascii="Times New Roman" w:hAnsi="Times New Roman" w:cs="Times New Roman"/>
          <w:sz w:val="18"/>
          <w:szCs w:val="18"/>
        </w:rPr>
        <w:t>omeo</w:t>
      </w:r>
      <w:proofErr w:type="spellEnd"/>
      <w:r w:rsidRPr="0091654D">
        <w:rPr>
          <w:rFonts w:ascii="Times New Roman" w:hAnsi="Times New Roman" w:cs="Times New Roman"/>
          <w:sz w:val="18"/>
          <w:szCs w:val="18"/>
        </w:rPr>
        <w:t xml:space="preserve"> P, D</w:t>
      </w:r>
      <w:r w:rsidR="002544ED" w:rsidRPr="0091654D">
        <w:rPr>
          <w:rFonts w:ascii="Times New Roman" w:hAnsi="Times New Roman" w:cs="Times New Roman"/>
          <w:sz w:val="18"/>
          <w:szCs w:val="18"/>
        </w:rPr>
        <w:t>i</w:t>
      </w:r>
      <w:r w:rsidRPr="0091654D">
        <w:rPr>
          <w:rFonts w:ascii="Times New Roman" w:hAnsi="Times New Roman" w:cs="Times New Roman"/>
          <w:sz w:val="18"/>
          <w:szCs w:val="18"/>
        </w:rPr>
        <w:t xml:space="preserve"> </w:t>
      </w:r>
      <w:proofErr w:type="spellStart"/>
      <w:r w:rsidRPr="0091654D">
        <w:rPr>
          <w:rFonts w:ascii="Times New Roman" w:hAnsi="Times New Roman" w:cs="Times New Roman"/>
          <w:sz w:val="18"/>
          <w:szCs w:val="18"/>
        </w:rPr>
        <w:t>N</w:t>
      </w:r>
      <w:r w:rsidR="002544ED" w:rsidRPr="0091654D">
        <w:rPr>
          <w:rFonts w:ascii="Times New Roman" w:hAnsi="Times New Roman" w:cs="Times New Roman"/>
          <w:sz w:val="18"/>
          <w:szCs w:val="18"/>
        </w:rPr>
        <w:t>oia</w:t>
      </w:r>
      <w:proofErr w:type="spellEnd"/>
      <w:r w:rsidRPr="0091654D">
        <w:rPr>
          <w:rFonts w:ascii="Times New Roman" w:hAnsi="Times New Roman" w:cs="Times New Roman"/>
          <w:sz w:val="18"/>
          <w:szCs w:val="18"/>
        </w:rPr>
        <w:t xml:space="preserve"> T, et al. An evaluation of SimRank and personalized PageRank to build a recommender system for the web of data[C]. Proceedings of the 24th International Conference on World Wide Web, 2015: 1477–1482.</w:t>
      </w:r>
    </w:p>
    <w:p w14:paraId="1C433B91" w14:textId="77777777" w:rsidR="009D72E8" w:rsidRPr="0091654D" w:rsidRDefault="00132EC9" w:rsidP="009D72E8">
      <w:pPr>
        <w:autoSpaceDE w:val="0"/>
        <w:autoSpaceDN w:val="0"/>
        <w:adjustRightInd w:val="0"/>
        <w:rPr>
          <w:rFonts w:ascii="Times New Roman" w:hAnsi="Times New Roman" w:cs="Times New Roman"/>
          <w:sz w:val="18"/>
          <w:szCs w:val="18"/>
        </w:rPr>
      </w:pPr>
      <w:r w:rsidRPr="0091654D">
        <w:rPr>
          <w:rFonts w:ascii="Times New Roman" w:hAnsi="Times New Roman" w:cs="Times New Roman"/>
          <w:sz w:val="18"/>
          <w:szCs w:val="18"/>
        </w:rPr>
        <w:t>[50] Haochao Ying, Fuzhen Zhuang, Fuzheng Zhang, Yanchi Liu, Guandong Xu, Xing Xie, Hui Xiong, and Jian Wu. 2018. Sequential Recommender System based on Hierarchical Attention Networks. In Proceedings of the International Joint Conference on Artificial Intelligence. AAAI Press.</w:t>
      </w:r>
    </w:p>
    <w:p w14:paraId="5A50F6ED" w14:textId="1CC06490" w:rsidR="003D0261" w:rsidRPr="0091654D" w:rsidRDefault="00132EC9" w:rsidP="001B0A45">
      <w:pPr>
        <w:autoSpaceDE w:val="0"/>
        <w:autoSpaceDN w:val="0"/>
        <w:adjustRightInd w:val="0"/>
        <w:rPr>
          <w:rFonts w:ascii="Times New Roman" w:hAnsi="Times New Roman" w:cs="Times New Roman"/>
          <w:sz w:val="18"/>
          <w:szCs w:val="18"/>
        </w:rPr>
      </w:pPr>
      <w:r w:rsidRPr="0091654D">
        <w:rPr>
          <w:rFonts w:ascii="Times New Roman" w:hAnsi="Times New Roman" w:cs="Times New Roman"/>
          <w:sz w:val="18"/>
          <w:szCs w:val="18"/>
        </w:rPr>
        <w:t>[51] Liu B, Guo W, Niu D, et al. GIANT: scalable creation of a web-scale ontology[C]. Proceedings of the 2020 ACM SIGMOD International Conference on Management of Data. 2020: 393-409.</w:t>
      </w:r>
    </w:p>
    <w:p w14:paraId="46DA5CBE" w14:textId="1830A526" w:rsidR="009321B0" w:rsidRPr="0091654D" w:rsidRDefault="009321B0" w:rsidP="009321B0">
      <w:pPr>
        <w:autoSpaceDE w:val="0"/>
        <w:autoSpaceDN w:val="0"/>
        <w:adjustRightInd w:val="0"/>
        <w:rPr>
          <w:rFonts w:ascii="Times New Roman" w:hAnsi="Times New Roman" w:cs="Times New Roman"/>
          <w:sz w:val="18"/>
          <w:szCs w:val="18"/>
        </w:rPr>
      </w:pPr>
      <w:r w:rsidRPr="0091654D">
        <w:rPr>
          <w:rFonts w:ascii="Times New Roman" w:hAnsi="Times New Roman" w:cs="Times New Roman"/>
          <w:sz w:val="18"/>
          <w:szCs w:val="18"/>
        </w:rPr>
        <w:lastRenderedPageBreak/>
        <w:t xml:space="preserve">[52] Li G, Hopgood A </w:t>
      </w:r>
      <w:proofErr w:type="spellStart"/>
      <w:r w:rsidRPr="0091654D">
        <w:rPr>
          <w:rFonts w:ascii="Times New Roman" w:hAnsi="Times New Roman" w:cs="Times New Roman"/>
          <w:sz w:val="18"/>
          <w:szCs w:val="18"/>
        </w:rPr>
        <w:t>A</w:t>
      </w:r>
      <w:proofErr w:type="spellEnd"/>
      <w:r w:rsidRPr="0091654D">
        <w:rPr>
          <w:rFonts w:ascii="Times New Roman" w:hAnsi="Times New Roman" w:cs="Times New Roman"/>
          <w:sz w:val="18"/>
          <w:szCs w:val="18"/>
        </w:rPr>
        <w:t>, Weller M J. Shifting matrix management: a model for multi-agent cooperation[J]. Engineering Applications of Artificial Intelligence, 2003, 16(3): 191-201.</w:t>
      </w:r>
    </w:p>
    <w:p w14:paraId="4224C89A" w14:textId="48EC6A18" w:rsidR="009321B0" w:rsidRPr="00087F46" w:rsidRDefault="009321B0" w:rsidP="009321B0">
      <w:pPr>
        <w:autoSpaceDE w:val="0"/>
        <w:autoSpaceDN w:val="0"/>
        <w:adjustRightInd w:val="0"/>
        <w:rPr>
          <w:rFonts w:ascii="Times New Roman" w:hAnsi="Times New Roman" w:cs="Times New Roman"/>
          <w:sz w:val="18"/>
          <w:szCs w:val="18"/>
        </w:rPr>
      </w:pPr>
      <w:r w:rsidRPr="0091654D">
        <w:rPr>
          <w:rFonts w:ascii="Times New Roman" w:hAnsi="Times New Roman" w:cs="Times New Roman"/>
          <w:sz w:val="18"/>
          <w:szCs w:val="18"/>
        </w:rPr>
        <w:t>[53] Sugimoto T. A preference-based theory of intention[C]//Pacific Rim International Conference on Artificial Intelligence. Springer, Berlin, Heidelberg, 2000: 308-317.</w:t>
      </w:r>
    </w:p>
    <w:p w14:paraId="1BDEA130" w14:textId="77777777" w:rsidR="009321B0" w:rsidRPr="003D0261" w:rsidRDefault="009321B0" w:rsidP="001B0A45">
      <w:pPr>
        <w:autoSpaceDE w:val="0"/>
        <w:autoSpaceDN w:val="0"/>
        <w:adjustRightInd w:val="0"/>
        <w:rPr>
          <w:rFonts w:ascii="Times New Roman" w:hAnsi="Times New Roman" w:cs="Times New Roman"/>
          <w:sz w:val="18"/>
          <w:szCs w:val="18"/>
        </w:rPr>
      </w:pPr>
    </w:p>
    <w:p w14:paraId="6F1DC659" w14:textId="77777777" w:rsidR="003D0261" w:rsidRPr="003D0261" w:rsidRDefault="003D0261" w:rsidP="009D72E8">
      <w:pPr>
        <w:autoSpaceDE w:val="0"/>
        <w:autoSpaceDN w:val="0"/>
        <w:adjustRightInd w:val="0"/>
        <w:rPr>
          <w:rFonts w:ascii="Times New Roman" w:hAnsi="Times New Roman" w:cs="Times New Roman"/>
          <w:sz w:val="18"/>
          <w:szCs w:val="18"/>
        </w:rPr>
      </w:pPr>
    </w:p>
    <w:p w14:paraId="644F45E2" w14:textId="77777777" w:rsidR="009D72E8" w:rsidRPr="009036BA" w:rsidRDefault="009D72E8" w:rsidP="00E560AD">
      <w:pPr>
        <w:autoSpaceDE w:val="0"/>
        <w:autoSpaceDN w:val="0"/>
        <w:adjustRightInd w:val="0"/>
        <w:rPr>
          <w:rFonts w:ascii="Times New Roman" w:eastAsiaTheme="minorHAnsi" w:hAnsi="Times New Roman" w:cs="Times New Roman"/>
        </w:rPr>
      </w:pPr>
    </w:p>
    <w:p w14:paraId="5038CB30" w14:textId="77777777" w:rsidR="00D63CC1" w:rsidRPr="009036BA" w:rsidRDefault="00D63CC1" w:rsidP="00E560AD">
      <w:pPr>
        <w:autoSpaceDE w:val="0"/>
        <w:autoSpaceDN w:val="0"/>
        <w:adjustRightInd w:val="0"/>
        <w:rPr>
          <w:rFonts w:ascii="Times New Roman" w:eastAsiaTheme="minorHAnsi" w:hAnsi="Times New Roman" w:cs="Times New Roman"/>
        </w:rPr>
      </w:pPr>
    </w:p>
    <w:p w14:paraId="2DD7D358" w14:textId="77777777" w:rsidR="009036BA" w:rsidRPr="009036BA" w:rsidRDefault="009036BA">
      <w:pPr>
        <w:autoSpaceDE w:val="0"/>
        <w:autoSpaceDN w:val="0"/>
        <w:adjustRightInd w:val="0"/>
        <w:rPr>
          <w:rFonts w:ascii="Times New Roman" w:eastAsiaTheme="minorHAnsi" w:hAnsi="Times New Roman" w:cs="Times New Roman"/>
        </w:rPr>
      </w:pPr>
    </w:p>
    <w:sectPr w:rsidR="009036BA" w:rsidRPr="009036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03F7B"/>
    <w:multiLevelType w:val="hybridMultilevel"/>
    <w:tmpl w:val="441E9FCC"/>
    <w:lvl w:ilvl="0" w:tplc="4538E50E">
      <w:start w:val="1"/>
      <w:numFmt w:val="decimal"/>
      <w:lvlText w:val="(%1)"/>
      <w:lvlJc w:val="left"/>
      <w:pPr>
        <w:ind w:left="380" w:hanging="380"/>
      </w:pPr>
      <w:rPr>
        <w:rFonts w:hint="default"/>
      </w:rPr>
    </w:lvl>
    <w:lvl w:ilvl="1" w:tplc="E488CAB6" w:tentative="1">
      <w:start w:val="1"/>
      <w:numFmt w:val="lowerLetter"/>
      <w:lvlText w:val="%2)"/>
      <w:lvlJc w:val="left"/>
      <w:pPr>
        <w:ind w:left="840" w:hanging="420"/>
      </w:pPr>
    </w:lvl>
    <w:lvl w:ilvl="2" w:tplc="4100F2B4" w:tentative="1">
      <w:start w:val="1"/>
      <w:numFmt w:val="lowerRoman"/>
      <w:lvlText w:val="%3."/>
      <w:lvlJc w:val="right"/>
      <w:pPr>
        <w:ind w:left="1260" w:hanging="420"/>
      </w:pPr>
    </w:lvl>
    <w:lvl w:ilvl="3" w:tplc="AC908220" w:tentative="1">
      <w:start w:val="1"/>
      <w:numFmt w:val="decimal"/>
      <w:lvlText w:val="%4."/>
      <w:lvlJc w:val="left"/>
      <w:pPr>
        <w:ind w:left="1680" w:hanging="420"/>
      </w:pPr>
    </w:lvl>
    <w:lvl w:ilvl="4" w:tplc="6E3665DA" w:tentative="1">
      <w:start w:val="1"/>
      <w:numFmt w:val="lowerLetter"/>
      <w:lvlText w:val="%5)"/>
      <w:lvlJc w:val="left"/>
      <w:pPr>
        <w:ind w:left="2100" w:hanging="420"/>
      </w:pPr>
    </w:lvl>
    <w:lvl w:ilvl="5" w:tplc="D298D0DA" w:tentative="1">
      <w:start w:val="1"/>
      <w:numFmt w:val="lowerRoman"/>
      <w:lvlText w:val="%6."/>
      <w:lvlJc w:val="right"/>
      <w:pPr>
        <w:ind w:left="2520" w:hanging="420"/>
      </w:pPr>
    </w:lvl>
    <w:lvl w:ilvl="6" w:tplc="F3E667FC" w:tentative="1">
      <w:start w:val="1"/>
      <w:numFmt w:val="decimal"/>
      <w:lvlText w:val="%7."/>
      <w:lvlJc w:val="left"/>
      <w:pPr>
        <w:ind w:left="2940" w:hanging="420"/>
      </w:pPr>
    </w:lvl>
    <w:lvl w:ilvl="7" w:tplc="859E6C64" w:tentative="1">
      <w:start w:val="1"/>
      <w:numFmt w:val="lowerLetter"/>
      <w:lvlText w:val="%8)"/>
      <w:lvlJc w:val="left"/>
      <w:pPr>
        <w:ind w:left="3360" w:hanging="420"/>
      </w:pPr>
    </w:lvl>
    <w:lvl w:ilvl="8" w:tplc="C70EE4E0" w:tentative="1">
      <w:start w:val="1"/>
      <w:numFmt w:val="lowerRoman"/>
      <w:lvlText w:val="%9."/>
      <w:lvlJc w:val="right"/>
      <w:pPr>
        <w:ind w:left="3780" w:hanging="420"/>
      </w:pPr>
    </w:lvl>
  </w:abstractNum>
  <w:abstractNum w:abstractNumId="1" w15:restartNumberingAfterBreak="0">
    <w:nsid w:val="06675C6C"/>
    <w:multiLevelType w:val="hybridMultilevel"/>
    <w:tmpl w:val="C62ADBA2"/>
    <w:lvl w:ilvl="0" w:tplc="B6F08730">
      <w:start w:val="1"/>
      <w:numFmt w:val="bullet"/>
      <w:lvlText w:val=""/>
      <w:lvlJc w:val="left"/>
      <w:pPr>
        <w:ind w:left="420" w:hanging="420"/>
      </w:pPr>
      <w:rPr>
        <w:rFonts w:ascii="Wingdings" w:hAnsi="Wingdings" w:hint="default"/>
      </w:rPr>
    </w:lvl>
    <w:lvl w:ilvl="1" w:tplc="A01E0570" w:tentative="1">
      <w:start w:val="1"/>
      <w:numFmt w:val="bullet"/>
      <w:lvlText w:val=""/>
      <w:lvlJc w:val="left"/>
      <w:pPr>
        <w:ind w:left="840" w:hanging="420"/>
      </w:pPr>
      <w:rPr>
        <w:rFonts w:ascii="Wingdings" w:hAnsi="Wingdings" w:hint="default"/>
      </w:rPr>
    </w:lvl>
    <w:lvl w:ilvl="2" w:tplc="1804C63C" w:tentative="1">
      <w:start w:val="1"/>
      <w:numFmt w:val="bullet"/>
      <w:lvlText w:val=""/>
      <w:lvlJc w:val="left"/>
      <w:pPr>
        <w:ind w:left="1260" w:hanging="420"/>
      </w:pPr>
      <w:rPr>
        <w:rFonts w:ascii="Wingdings" w:hAnsi="Wingdings" w:hint="default"/>
      </w:rPr>
    </w:lvl>
    <w:lvl w:ilvl="3" w:tplc="6EB22A70" w:tentative="1">
      <w:start w:val="1"/>
      <w:numFmt w:val="bullet"/>
      <w:lvlText w:val=""/>
      <w:lvlJc w:val="left"/>
      <w:pPr>
        <w:ind w:left="1680" w:hanging="420"/>
      </w:pPr>
      <w:rPr>
        <w:rFonts w:ascii="Wingdings" w:hAnsi="Wingdings" w:hint="default"/>
      </w:rPr>
    </w:lvl>
    <w:lvl w:ilvl="4" w:tplc="84760BA4" w:tentative="1">
      <w:start w:val="1"/>
      <w:numFmt w:val="bullet"/>
      <w:lvlText w:val=""/>
      <w:lvlJc w:val="left"/>
      <w:pPr>
        <w:ind w:left="2100" w:hanging="420"/>
      </w:pPr>
      <w:rPr>
        <w:rFonts w:ascii="Wingdings" w:hAnsi="Wingdings" w:hint="default"/>
      </w:rPr>
    </w:lvl>
    <w:lvl w:ilvl="5" w:tplc="D44C0AB6" w:tentative="1">
      <w:start w:val="1"/>
      <w:numFmt w:val="bullet"/>
      <w:lvlText w:val=""/>
      <w:lvlJc w:val="left"/>
      <w:pPr>
        <w:ind w:left="2520" w:hanging="420"/>
      </w:pPr>
      <w:rPr>
        <w:rFonts w:ascii="Wingdings" w:hAnsi="Wingdings" w:hint="default"/>
      </w:rPr>
    </w:lvl>
    <w:lvl w:ilvl="6" w:tplc="4CB086DE" w:tentative="1">
      <w:start w:val="1"/>
      <w:numFmt w:val="bullet"/>
      <w:lvlText w:val=""/>
      <w:lvlJc w:val="left"/>
      <w:pPr>
        <w:ind w:left="2940" w:hanging="420"/>
      </w:pPr>
      <w:rPr>
        <w:rFonts w:ascii="Wingdings" w:hAnsi="Wingdings" w:hint="default"/>
      </w:rPr>
    </w:lvl>
    <w:lvl w:ilvl="7" w:tplc="8772A342" w:tentative="1">
      <w:start w:val="1"/>
      <w:numFmt w:val="bullet"/>
      <w:lvlText w:val=""/>
      <w:lvlJc w:val="left"/>
      <w:pPr>
        <w:ind w:left="3360" w:hanging="420"/>
      </w:pPr>
      <w:rPr>
        <w:rFonts w:ascii="Wingdings" w:hAnsi="Wingdings" w:hint="default"/>
      </w:rPr>
    </w:lvl>
    <w:lvl w:ilvl="8" w:tplc="CB9A7E62" w:tentative="1">
      <w:start w:val="1"/>
      <w:numFmt w:val="bullet"/>
      <w:lvlText w:val=""/>
      <w:lvlJc w:val="left"/>
      <w:pPr>
        <w:ind w:left="3780" w:hanging="420"/>
      </w:pPr>
      <w:rPr>
        <w:rFonts w:ascii="Wingdings" w:hAnsi="Wingdings" w:hint="default"/>
      </w:rPr>
    </w:lvl>
  </w:abstractNum>
  <w:abstractNum w:abstractNumId="2" w15:restartNumberingAfterBreak="0">
    <w:nsid w:val="074C2F9C"/>
    <w:multiLevelType w:val="hybridMultilevel"/>
    <w:tmpl w:val="7BFC173E"/>
    <w:lvl w:ilvl="0" w:tplc="DA6290F4">
      <w:start w:val="1"/>
      <w:numFmt w:val="decimal"/>
      <w:lvlText w:val="%1)"/>
      <w:lvlJc w:val="left"/>
      <w:pPr>
        <w:ind w:left="420" w:hanging="420"/>
      </w:pPr>
    </w:lvl>
    <w:lvl w:ilvl="1" w:tplc="60CE3804" w:tentative="1">
      <w:start w:val="1"/>
      <w:numFmt w:val="lowerLetter"/>
      <w:lvlText w:val="%2)"/>
      <w:lvlJc w:val="left"/>
      <w:pPr>
        <w:ind w:left="840" w:hanging="420"/>
      </w:pPr>
    </w:lvl>
    <w:lvl w:ilvl="2" w:tplc="812C10D0" w:tentative="1">
      <w:start w:val="1"/>
      <w:numFmt w:val="lowerRoman"/>
      <w:lvlText w:val="%3."/>
      <w:lvlJc w:val="right"/>
      <w:pPr>
        <w:ind w:left="1260" w:hanging="420"/>
      </w:pPr>
    </w:lvl>
    <w:lvl w:ilvl="3" w:tplc="65FE4DBA" w:tentative="1">
      <w:start w:val="1"/>
      <w:numFmt w:val="decimal"/>
      <w:lvlText w:val="%4."/>
      <w:lvlJc w:val="left"/>
      <w:pPr>
        <w:ind w:left="1680" w:hanging="420"/>
      </w:pPr>
    </w:lvl>
    <w:lvl w:ilvl="4" w:tplc="57D4EF8E" w:tentative="1">
      <w:start w:val="1"/>
      <w:numFmt w:val="lowerLetter"/>
      <w:lvlText w:val="%5)"/>
      <w:lvlJc w:val="left"/>
      <w:pPr>
        <w:ind w:left="2100" w:hanging="420"/>
      </w:pPr>
    </w:lvl>
    <w:lvl w:ilvl="5" w:tplc="A76E9DAA" w:tentative="1">
      <w:start w:val="1"/>
      <w:numFmt w:val="lowerRoman"/>
      <w:lvlText w:val="%6."/>
      <w:lvlJc w:val="right"/>
      <w:pPr>
        <w:ind w:left="2520" w:hanging="420"/>
      </w:pPr>
    </w:lvl>
    <w:lvl w:ilvl="6" w:tplc="00809DD2" w:tentative="1">
      <w:start w:val="1"/>
      <w:numFmt w:val="decimal"/>
      <w:lvlText w:val="%7."/>
      <w:lvlJc w:val="left"/>
      <w:pPr>
        <w:ind w:left="2940" w:hanging="420"/>
      </w:pPr>
    </w:lvl>
    <w:lvl w:ilvl="7" w:tplc="301CFB5E" w:tentative="1">
      <w:start w:val="1"/>
      <w:numFmt w:val="lowerLetter"/>
      <w:lvlText w:val="%8)"/>
      <w:lvlJc w:val="left"/>
      <w:pPr>
        <w:ind w:left="3360" w:hanging="420"/>
      </w:pPr>
    </w:lvl>
    <w:lvl w:ilvl="8" w:tplc="D5628CD6" w:tentative="1">
      <w:start w:val="1"/>
      <w:numFmt w:val="lowerRoman"/>
      <w:lvlText w:val="%9."/>
      <w:lvlJc w:val="right"/>
      <w:pPr>
        <w:ind w:left="3780" w:hanging="420"/>
      </w:pPr>
    </w:lvl>
  </w:abstractNum>
  <w:abstractNum w:abstractNumId="3" w15:restartNumberingAfterBreak="0">
    <w:nsid w:val="26012A26"/>
    <w:multiLevelType w:val="hybridMultilevel"/>
    <w:tmpl w:val="52121460"/>
    <w:lvl w:ilvl="0" w:tplc="736EA254">
      <w:start w:val="1"/>
      <w:numFmt w:val="decimal"/>
      <w:lvlText w:val="(%1)"/>
      <w:lvlJc w:val="left"/>
      <w:pPr>
        <w:ind w:left="360" w:hanging="360"/>
      </w:pPr>
      <w:rPr>
        <w:rFonts w:hint="default"/>
      </w:rPr>
    </w:lvl>
    <w:lvl w:ilvl="1" w:tplc="0366AE94" w:tentative="1">
      <w:start w:val="1"/>
      <w:numFmt w:val="lowerLetter"/>
      <w:lvlText w:val="%2)"/>
      <w:lvlJc w:val="left"/>
      <w:pPr>
        <w:ind w:left="840" w:hanging="420"/>
      </w:pPr>
    </w:lvl>
    <w:lvl w:ilvl="2" w:tplc="FB242740" w:tentative="1">
      <w:start w:val="1"/>
      <w:numFmt w:val="lowerRoman"/>
      <w:lvlText w:val="%3."/>
      <w:lvlJc w:val="right"/>
      <w:pPr>
        <w:ind w:left="1260" w:hanging="420"/>
      </w:pPr>
    </w:lvl>
    <w:lvl w:ilvl="3" w:tplc="4DFE6802" w:tentative="1">
      <w:start w:val="1"/>
      <w:numFmt w:val="decimal"/>
      <w:lvlText w:val="%4."/>
      <w:lvlJc w:val="left"/>
      <w:pPr>
        <w:ind w:left="1680" w:hanging="420"/>
      </w:pPr>
    </w:lvl>
    <w:lvl w:ilvl="4" w:tplc="8B1E9EA0" w:tentative="1">
      <w:start w:val="1"/>
      <w:numFmt w:val="lowerLetter"/>
      <w:lvlText w:val="%5)"/>
      <w:lvlJc w:val="left"/>
      <w:pPr>
        <w:ind w:left="2100" w:hanging="420"/>
      </w:pPr>
    </w:lvl>
    <w:lvl w:ilvl="5" w:tplc="F604C310" w:tentative="1">
      <w:start w:val="1"/>
      <w:numFmt w:val="lowerRoman"/>
      <w:lvlText w:val="%6."/>
      <w:lvlJc w:val="right"/>
      <w:pPr>
        <w:ind w:left="2520" w:hanging="420"/>
      </w:pPr>
    </w:lvl>
    <w:lvl w:ilvl="6" w:tplc="B1E41D1E" w:tentative="1">
      <w:start w:val="1"/>
      <w:numFmt w:val="decimal"/>
      <w:lvlText w:val="%7."/>
      <w:lvlJc w:val="left"/>
      <w:pPr>
        <w:ind w:left="2940" w:hanging="420"/>
      </w:pPr>
    </w:lvl>
    <w:lvl w:ilvl="7" w:tplc="59E055A8" w:tentative="1">
      <w:start w:val="1"/>
      <w:numFmt w:val="lowerLetter"/>
      <w:lvlText w:val="%8)"/>
      <w:lvlJc w:val="left"/>
      <w:pPr>
        <w:ind w:left="3360" w:hanging="420"/>
      </w:pPr>
    </w:lvl>
    <w:lvl w:ilvl="8" w:tplc="A2201A26" w:tentative="1">
      <w:start w:val="1"/>
      <w:numFmt w:val="lowerRoman"/>
      <w:lvlText w:val="%9."/>
      <w:lvlJc w:val="right"/>
      <w:pPr>
        <w:ind w:left="3780" w:hanging="420"/>
      </w:pPr>
    </w:lvl>
  </w:abstractNum>
  <w:abstractNum w:abstractNumId="4" w15:restartNumberingAfterBreak="0">
    <w:nsid w:val="40BA5993"/>
    <w:multiLevelType w:val="hybridMultilevel"/>
    <w:tmpl w:val="53DA6C6A"/>
    <w:lvl w:ilvl="0" w:tplc="BCDE32D4">
      <w:start w:val="1"/>
      <w:numFmt w:val="bullet"/>
      <w:lvlText w:val=""/>
      <w:lvlJc w:val="left"/>
      <w:pPr>
        <w:ind w:left="420" w:hanging="420"/>
      </w:pPr>
      <w:rPr>
        <w:rFonts w:ascii="Wingdings" w:hAnsi="Wingdings" w:hint="default"/>
      </w:rPr>
    </w:lvl>
    <w:lvl w:ilvl="1" w:tplc="6E6C8EB4" w:tentative="1">
      <w:start w:val="1"/>
      <w:numFmt w:val="bullet"/>
      <w:lvlText w:val=""/>
      <w:lvlJc w:val="left"/>
      <w:pPr>
        <w:ind w:left="840" w:hanging="420"/>
      </w:pPr>
      <w:rPr>
        <w:rFonts w:ascii="Wingdings" w:hAnsi="Wingdings" w:hint="default"/>
      </w:rPr>
    </w:lvl>
    <w:lvl w:ilvl="2" w:tplc="FAAA1182" w:tentative="1">
      <w:start w:val="1"/>
      <w:numFmt w:val="bullet"/>
      <w:lvlText w:val=""/>
      <w:lvlJc w:val="left"/>
      <w:pPr>
        <w:ind w:left="1260" w:hanging="420"/>
      </w:pPr>
      <w:rPr>
        <w:rFonts w:ascii="Wingdings" w:hAnsi="Wingdings" w:hint="default"/>
      </w:rPr>
    </w:lvl>
    <w:lvl w:ilvl="3" w:tplc="F20ECC60" w:tentative="1">
      <w:start w:val="1"/>
      <w:numFmt w:val="bullet"/>
      <w:lvlText w:val=""/>
      <w:lvlJc w:val="left"/>
      <w:pPr>
        <w:ind w:left="1680" w:hanging="420"/>
      </w:pPr>
      <w:rPr>
        <w:rFonts w:ascii="Wingdings" w:hAnsi="Wingdings" w:hint="default"/>
      </w:rPr>
    </w:lvl>
    <w:lvl w:ilvl="4" w:tplc="349836EC" w:tentative="1">
      <w:start w:val="1"/>
      <w:numFmt w:val="bullet"/>
      <w:lvlText w:val=""/>
      <w:lvlJc w:val="left"/>
      <w:pPr>
        <w:ind w:left="2100" w:hanging="420"/>
      </w:pPr>
      <w:rPr>
        <w:rFonts w:ascii="Wingdings" w:hAnsi="Wingdings" w:hint="default"/>
      </w:rPr>
    </w:lvl>
    <w:lvl w:ilvl="5" w:tplc="5C50C97A" w:tentative="1">
      <w:start w:val="1"/>
      <w:numFmt w:val="bullet"/>
      <w:lvlText w:val=""/>
      <w:lvlJc w:val="left"/>
      <w:pPr>
        <w:ind w:left="2520" w:hanging="420"/>
      </w:pPr>
      <w:rPr>
        <w:rFonts w:ascii="Wingdings" w:hAnsi="Wingdings" w:hint="default"/>
      </w:rPr>
    </w:lvl>
    <w:lvl w:ilvl="6" w:tplc="DD849180" w:tentative="1">
      <w:start w:val="1"/>
      <w:numFmt w:val="bullet"/>
      <w:lvlText w:val=""/>
      <w:lvlJc w:val="left"/>
      <w:pPr>
        <w:ind w:left="2940" w:hanging="420"/>
      </w:pPr>
      <w:rPr>
        <w:rFonts w:ascii="Wingdings" w:hAnsi="Wingdings" w:hint="default"/>
      </w:rPr>
    </w:lvl>
    <w:lvl w:ilvl="7" w:tplc="7246480E" w:tentative="1">
      <w:start w:val="1"/>
      <w:numFmt w:val="bullet"/>
      <w:lvlText w:val=""/>
      <w:lvlJc w:val="left"/>
      <w:pPr>
        <w:ind w:left="3360" w:hanging="420"/>
      </w:pPr>
      <w:rPr>
        <w:rFonts w:ascii="Wingdings" w:hAnsi="Wingdings" w:hint="default"/>
      </w:rPr>
    </w:lvl>
    <w:lvl w:ilvl="8" w:tplc="D27C8F3E" w:tentative="1">
      <w:start w:val="1"/>
      <w:numFmt w:val="bullet"/>
      <w:lvlText w:val=""/>
      <w:lvlJc w:val="left"/>
      <w:pPr>
        <w:ind w:left="3780" w:hanging="420"/>
      </w:pPr>
      <w:rPr>
        <w:rFonts w:ascii="Wingdings" w:hAnsi="Wingdings" w:hint="default"/>
      </w:rPr>
    </w:lvl>
  </w:abstractNum>
  <w:abstractNum w:abstractNumId="5" w15:restartNumberingAfterBreak="0">
    <w:nsid w:val="4AC65CE1"/>
    <w:multiLevelType w:val="hybridMultilevel"/>
    <w:tmpl w:val="7F960C4A"/>
    <w:lvl w:ilvl="0" w:tplc="0C0A20B0">
      <w:start w:val="1"/>
      <w:numFmt w:val="decimal"/>
      <w:lvlText w:val="(%1)"/>
      <w:lvlJc w:val="left"/>
      <w:pPr>
        <w:ind w:left="360" w:hanging="360"/>
      </w:pPr>
      <w:rPr>
        <w:rFonts w:hint="default"/>
      </w:rPr>
    </w:lvl>
    <w:lvl w:ilvl="1" w:tplc="454CCE58" w:tentative="1">
      <w:start w:val="1"/>
      <w:numFmt w:val="lowerLetter"/>
      <w:lvlText w:val="%2)"/>
      <w:lvlJc w:val="left"/>
      <w:pPr>
        <w:ind w:left="840" w:hanging="420"/>
      </w:pPr>
    </w:lvl>
    <w:lvl w:ilvl="2" w:tplc="A120F78A" w:tentative="1">
      <w:start w:val="1"/>
      <w:numFmt w:val="lowerRoman"/>
      <w:lvlText w:val="%3."/>
      <w:lvlJc w:val="right"/>
      <w:pPr>
        <w:ind w:left="1260" w:hanging="420"/>
      </w:pPr>
    </w:lvl>
    <w:lvl w:ilvl="3" w:tplc="00B6BF9A" w:tentative="1">
      <w:start w:val="1"/>
      <w:numFmt w:val="decimal"/>
      <w:lvlText w:val="%4."/>
      <w:lvlJc w:val="left"/>
      <w:pPr>
        <w:ind w:left="1680" w:hanging="420"/>
      </w:pPr>
    </w:lvl>
    <w:lvl w:ilvl="4" w:tplc="31A4DD4A" w:tentative="1">
      <w:start w:val="1"/>
      <w:numFmt w:val="lowerLetter"/>
      <w:lvlText w:val="%5)"/>
      <w:lvlJc w:val="left"/>
      <w:pPr>
        <w:ind w:left="2100" w:hanging="420"/>
      </w:pPr>
    </w:lvl>
    <w:lvl w:ilvl="5" w:tplc="EB5E3CBC" w:tentative="1">
      <w:start w:val="1"/>
      <w:numFmt w:val="lowerRoman"/>
      <w:lvlText w:val="%6."/>
      <w:lvlJc w:val="right"/>
      <w:pPr>
        <w:ind w:left="2520" w:hanging="420"/>
      </w:pPr>
    </w:lvl>
    <w:lvl w:ilvl="6" w:tplc="465A7460" w:tentative="1">
      <w:start w:val="1"/>
      <w:numFmt w:val="decimal"/>
      <w:lvlText w:val="%7."/>
      <w:lvlJc w:val="left"/>
      <w:pPr>
        <w:ind w:left="2940" w:hanging="420"/>
      </w:pPr>
    </w:lvl>
    <w:lvl w:ilvl="7" w:tplc="FCBAF680" w:tentative="1">
      <w:start w:val="1"/>
      <w:numFmt w:val="lowerLetter"/>
      <w:lvlText w:val="%8)"/>
      <w:lvlJc w:val="left"/>
      <w:pPr>
        <w:ind w:left="3360" w:hanging="420"/>
      </w:pPr>
    </w:lvl>
    <w:lvl w:ilvl="8" w:tplc="28D85C4C" w:tentative="1">
      <w:start w:val="1"/>
      <w:numFmt w:val="lowerRoman"/>
      <w:lvlText w:val="%9."/>
      <w:lvlJc w:val="right"/>
      <w:pPr>
        <w:ind w:left="3780" w:hanging="420"/>
      </w:pPr>
    </w:lvl>
  </w:abstractNum>
  <w:abstractNum w:abstractNumId="6" w15:restartNumberingAfterBreak="0">
    <w:nsid w:val="57D25CFA"/>
    <w:multiLevelType w:val="hybridMultilevel"/>
    <w:tmpl w:val="5B3A2A7A"/>
    <w:lvl w:ilvl="0" w:tplc="7E14677C">
      <w:start w:val="1"/>
      <w:numFmt w:val="decimal"/>
      <w:lvlText w:val="%1)"/>
      <w:lvlJc w:val="left"/>
      <w:pPr>
        <w:ind w:left="420" w:hanging="420"/>
      </w:pPr>
    </w:lvl>
    <w:lvl w:ilvl="1" w:tplc="9AA05FDA" w:tentative="1">
      <w:start w:val="1"/>
      <w:numFmt w:val="lowerLetter"/>
      <w:lvlText w:val="%2)"/>
      <w:lvlJc w:val="left"/>
      <w:pPr>
        <w:ind w:left="840" w:hanging="420"/>
      </w:pPr>
    </w:lvl>
    <w:lvl w:ilvl="2" w:tplc="CA00DEFA" w:tentative="1">
      <w:start w:val="1"/>
      <w:numFmt w:val="lowerRoman"/>
      <w:lvlText w:val="%3."/>
      <w:lvlJc w:val="right"/>
      <w:pPr>
        <w:ind w:left="1260" w:hanging="420"/>
      </w:pPr>
    </w:lvl>
    <w:lvl w:ilvl="3" w:tplc="96EC5352" w:tentative="1">
      <w:start w:val="1"/>
      <w:numFmt w:val="decimal"/>
      <w:lvlText w:val="%4."/>
      <w:lvlJc w:val="left"/>
      <w:pPr>
        <w:ind w:left="1680" w:hanging="420"/>
      </w:pPr>
    </w:lvl>
    <w:lvl w:ilvl="4" w:tplc="DCBE1688" w:tentative="1">
      <w:start w:val="1"/>
      <w:numFmt w:val="lowerLetter"/>
      <w:lvlText w:val="%5)"/>
      <w:lvlJc w:val="left"/>
      <w:pPr>
        <w:ind w:left="2100" w:hanging="420"/>
      </w:pPr>
    </w:lvl>
    <w:lvl w:ilvl="5" w:tplc="C95E9456" w:tentative="1">
      <w:start w:val="1"/>
      <w:numFmt w:val="lowerRoman"/>
      <w:lvlText w:val="%6."/>
      <w:lvlJc w:val="right"/>
      <w:pPr>
        <w:ind w:left="2520" w:hanging="420"/>
      </w:pPr>
    </w:lvl>
    <w:lvl w:ilvl="6" w:tplc="12CC851E" w:tentative="1">
      <w:start w:val="1"/>
      <w:numFmt w:val="decimal"/>
      <w:lvlText w:val="%7."/>
      <w:lvlJc w:val="left"/>
      <w:pPr>
        <w:ind w:left="2940" w:hanging="420"/>
      </w:pPr>
    </w:lvl>
    <w:lvl w:ilvl="7" w:tplc="3C4A6068" w:tentative="1">
      <w:start w:val="1"/>
      <w:numFmt w:val="lowerLetter"/>
      <w:lvlText w:val="%8)"/>
      <w:lvlJc w:val="left"/>
      <w:pPr>
        <w:ind w:left="3360" w:hanging="420"/>
      </w:pPr>
    </w:lvl>
    <w:lvl w:ilvl="8" w:tplc="10BE8C26" w:tentative="1">
      <w:start w:val="1"/>
      <w:numFmt w:val="lowerRoman"/>
      <w:lvlText w:val="%9."/>
      <w:lvlJc w:val="right"/>
      <w:pPr>
        <w:ind w:left="3780" w:hanging="420"/>
      </w:pPr>
    </w:lvl>
  </w:abstractNum>
  <w:abstractNum w:abstractNumId="7" w15:restartNumberingAfterBreak="0">
    <w:nsid w:val="69842957"/>
    <w:multiLevelType w:val="hybridMultilevel"/>
    <w:tmpl w:val="39CE01C8"/>
    <w:lvl w:ilvl="0" w:tplc="84C2A692">
      <w:start w:val="1"/>
      <w:numFmt w:val="decimal"/>
      <w:lvlText w:val="%1)"/>
      <w:lvlJc w:val="left"/>
      <w:pPr>
        <w:ind w:left="420" w:hanging="420"/>
      </w:pPr>
    </w:lvl>
    <w:lvl w:ilvl="1" w:tplc="B7468992" w:tentative="1">
      <w:start w:val="1"/>
      <w:numFmt w:val="lowerLetter"/>
      <w:lvlText w:val="%2)"/>
      <w:lvlJc w:val="left"/>
      <w:pPr>
        <w:ind w:left="840" w:hanging="420"/>
      </w:pPr>
    </w:lvl>
    <w:lvl w:ilvl="2" w:tplc="19985BBC" w:tentative="1">
      <w:start w:val="1"/>
      <w:numFmt w:val="lowerRoman"/>
      <w:lvlText w:val="%3."/>
      <w:lvlJc w:val="right"/>
      <w:pPr>
        <w:ind w:left="1260" w:hanging="420"/>
      </w:pPr>
    </w:lvl>
    <w:lvl w:ilvl="3" w:tplc="A3D0D616" w:tentative="1">
      <w:start w:val="1"/>
      <w:numFmt w:val="decimal"/>
      <w:lvlText w:val="%4."/>
      <w:lvlJc w:val="left"/>
      <w:pPr>
        <w:ind w:left="1680" w:hanging="420"/>
      </w:pPr>
    </w:lvl>
    <w:lvl w:ilvl="4" w:tplc="B3CC411E" w:tentative="1">
      <w:start w:val="1"/>
      <w:numFmt w:val="lowerLetter"/>
      <w:lvlText w:val="%5)"/>
      <w:lvlJc w:val="left"/>
      <w:pPr>
        <w:ind w:left="2100" w:hanging="420"/>
      </w:pPr>
    </w:lvl>
    <w:lvl w:ilvl="5" w:tplc="99B65D02" w:tentative="1">
      <w:start w:val="1"/>
      <w:numFmt w:val="lowerRoman"/>
      <w:lvlText w:val="%6."/>
      <w:lvlJc w:val="right"/>
      <w:pPr>
        <w:ind w:left="2520" w:hanging="420"/>
      </w:pPr>
    </w:lvl>
    <w:lvl w:ilvl="6" w:tplc="7B88B29A" w:tentative="1">
      <w:start w:val="1"/>
      <w:numFmt w:val="decimal"/>
      <w:lvlText w:val="%7."/>
      <w:lvlJc w:val="left"/>
      <w:pPr>
        <w:ind w:left="2940" w:hanging="420"/>
      </w:pPr>
    </w:lvl>
    <w:lvl w:ilvl="7" w:tplc="70FE6426" w:tentative="1">
      <w:start w:val="1"/>
      <w:numFmt w:val="lowerLetter"/>
      <w:lvlText w:val="%8)"/>
      <w:lvlJc w:val="left"/>
      <w:pPr>
        <w:ind w:left="3360" w:hanging="420"/>
      </w:pPr>
    </w:lvl>
    <w:lvl w:ilvl="8" w:tplc="5C885D2A" w:tentative="1">
      <w:start w:val="1"/>
      <w:numFmt w:val="lowerRoman"/>
      <w:lvlText w:val="%9."/>
      <w:lvlJc w:val="right"/>
      <w:pPr>
        <w:ind w:left="3780" w:hanging="420"/>
      </w:pPr>
    </w:lvl>
  </w:abstractNum>
  <w:abstractNum w:abstractNumId="8" w15:restartNumberingAfterBreak="0">
    <w:nsid w:val="6C8A3115"/>
    <w:multiLevelType w:val="hybridMultilevel"/>
    <w:tmpl w:val="5844A686"/>
    <w:lvl w:ilvl="0" w:tplc="90E08714">
      <w:start w:val="1"/>
      <w:numFmt w:val="decimal"/>
      <w:lvlText w:val="(%1)"/>
      <w:lvlJc w:val="left"/>
      <w:pPr>
        <w:ind w:left="360" w:hanging="360"/>
      </w:pPr>
      <w:rPr>
        <w:rFonts w:hint="default"/>
      </w:rPr>
    </w:lvl>
    <w:lvl w:ilvl="1" w:tplc="AB682D00" w:tentative="1">
      <w:start w:val="1"/>
      <w:numFmt w:val="lowerLetter"/>
      <w:lvlText w:val="%2)"/>
      <w:lvlJc w:val="left"/>
      <w:pPr>
        <w:ind w:left="840" w:hanging="420"/>
      </w:pPr>
    </w:lvl>
    <w:lvl w:ilvl="2" w:tplc="ACEA1706" w:tentative="1">
      <w:start w:val="1"/>
      <w:numFmt w:val="lowerRoman"/>
      <w:lvlText w:val="%3."/>
      <w:lvlJc w:val="right"/>
      <w:pPr>
        <w:ind w:left="1260" w:hanging="420"/>
      </w:pPr>
    </w:lvl>
    <w:lvl w:ilvl="3" w:tplc="86C6F77C" w:tentative="1">
      <w:start w:val="1"/>
      <w:numFmt w:val="decimal"/>
      <w:lvlText w:val="%4."/>
      <w:lvlJc w:val="left"/>
      <w:pPr>
        <w:ind w:left="1680" w:hanging="420"/>
      </w:pPr>
    </w:lvl>
    <w:lvl w:ilvl="4" w:tplc="E6F27F54" w:tentative="1">
      <w:start w:val="1"/>
      <w:numFmt w:val="lowerLetter"/>
      <w:lvlText w:val="%5)"/>
      <w:lvlJc w:val="left"/>
      <w:pPr>
        <w:ind w:left="2100" w:hanging="420"/>
      </w:pPr>
    </w:lvl>
    <w:lvl w:ilvl="5" w:tplc="4D5ADA22" w:tentative="1">
      <w:start w:val="1"/>
      <w:numFmt w:val="lowerRoman"/>
      <w:lvlText w:val="%6."/>
      <w:lvlJc w:val="right"/>
      <w:pPr>
        <w:ind w:left="2520" w:hanging="420"/>
      </w:pPr>
    </w:lvl>
    <w:lvl w:ilvl="6" w:tplc="D332CE32" w:tentative="1">
      <w:start w:val="1"/>
      <w:numFmt w:val="decimal"/>
      <w:lvlText w:val="%7."/>
      <w:lvlJc w:val="left"/>
      <w:pPr>
        <w:ind w:left="2940" w:hanging="420"/>
      </w:pPr>
    </w:lvl>
    <w:lvl w:ilvl="7" w:tplc="116248E0" w:tentative="1">
      <w:start w:val="1"/>
      <w:numFmt w:val="lowerLetter"/>
      <w:lvlText w:val="%8)"/>
      <w:lvlJc w:val="left"/>
      <w:pPr>
        <w:ind w:left="3360" w:hanging="420"/>
      </w:pPr>
    </w:lvl>
    <w:lvl w:ilvl="8" w:tplc="4A04D9CA" w:tentative="1">
      <w:start w:val="1"/>
      <w:numFmt w:val="lowerRoman"/>
      <w:lvlText w:val="%9."/>
      <w:lvlJc w:val="right"/>
      <w:pPr>
        <w:ind w:left="3780" w:hanging="420"/>
      </w:pPr>
    </w:lvl>
  </w:abstractNum>
  <w:abstractNum w:abstractNumId="9" w15:restartNumberingAfterBreak="0">
    <w:nsid w:val="77D3306C"/>
    <w:multiLevelType w:val="hybridMultilevel"/>
    <w:tmpl w:val="9B00C6E2"/>
    <w:lvl w:ilvl="0" w:tplc="B588C422">
      <w:start w:val="1"/>
      <w:numFmt w:val="decimal"/>
      <w:lvlText w:val="%1)"/>
      <w:lvlJc w:val="left"/>
      <w:pPr>
        <w:ind w:left="420" w:hanging="420"/>
      </w:pPr>
    </w:lvl>
    <w:lvl w:ilvl="1" w:tplc="E9EEF69A" w:tentative="1">
      <w:start w:val="1"/>
      <w:numFmt w:val="lowerLetter"/>
      <w:lvlText w:val="%2)"/>
      <w:lvlJc w:val="left"/>
      <w:pPr>
        <w:ind w:left="840" w:hanging="420"/>
      </w:pPr>
    </w:lvl>
    <w:lvl w:ilvl="2" w:tplc="12722590" w:tentative="1">
      <w:start w:val="1"/>
      <w:numFmt w:val="lowerRoman"/>
      <w:lvlText w:val="%3."/>
      <w:lvlJc w:val="right"/>
      <w:pPr>
        <w:ind w:left="1260" w:hanging="420"/>
      </w:pPr>
    </w:lvl>
    <w:lvl w:ilvl="3" w:tplc="4D3A264C" w:tentative="1">
      <w:start w:val="1"/>
      <w:numFmt w:val="decimal"/>
      <w:lvlText w:val="%4."/>
      <w:lvlJc w:val="left"/>
      <w:pPr>
        <w:ind w:left="1680" w:hanging="420"/>
      </w:pPr>
    </w:lvl>
    <w:lvl w:ilvl="4" w:tplc="98E296D2" w:tentative="1">
      <w:start w:val="1"/>
      <w:numFmt w:val="lowerLetter"/>
      <w:lvlText w:val="%5)"/>
      <w:lvlJc w:val="left"/>
      <w:pPr>
        <w:ind w:left="2100" w:hanging="420"/>
      </w:pPr>
    </w:lvl>
    <w:lvl w:ilvl="5" w:tplc="843460DC" w:tentative="1">
      <w:start w:val="1"/>
      <w:numFmt w:val="lowerRoman"/>
      <w:lvlText w:val="%6."/>
      <w:lvlJc w:val="right"/>
      <w:pPr>
        <w:ind w:left="2520" w:hanging="420"/>
      </w:pPr>
    </w:lvl>
    <w:lvl w:ilvl="6" w:tplc="776CE740" w:tentative="1">
      <w:start w:val="1"/>
      <w:numFmt w:val="decimal"/>
      <w:lvlText w:val="%7."/>
      <w:lvlJc w:val="left"/>
      <w:pPr>
        <w:ind w:left="2940" w:hanging="420"/>
      </w:pPr>
    </w:lvl>
    <w:lvl w:ilvl="7" w:tplc="3DD0D774" w:tentative="1">
      <w:start w:val="1"/>
      <w:numFmt w:val="lowerLetter"/>
      <w:lvlText w:val="%8)"/>
      <w:lvlJc w:val="left"/>
      <w:pPr>
        <w:ind w:left="3360" w:hanging="420"/>
      </w:pPr>
    </w:lvl>
    <w:lvl w:ilvl="8" w:tplc="2CA2CB5A" w:tentative="1">
      <w:start w:val="1"/>
      <w:numFmt w:val="lowerRoman"/>
      <w:lvlText w:val="%9."/>
      <w:lvlJc w:val="right"/>
      <w:pPr>
        <w:ind w:left="3780" w:hanging="420"/>
      </w:pPr>
    </w:lvl>
  </w:abstractNum>
  <w:num w:numId="1">
    <w:abstractNumId w:val="1"/>
  </w:num>
  <w:num w:numId="2">
    <w:abstractNumId w:val="4"/>
  </w:num>
  <w:num w:numId="3">
    <w:abstractNumId w:val="9"/>
  </w:num>
  <w:num w:numId="4">
    <w:abstractNumId w:val="3"/>
  </w:num>
  <w:num w:numId="5">
    <w:abstractNumId w:val="2"/>
  </w:num>
  <w:num w:numId="6">
    <w:abstractNumId w:val="0"/>
  </w:num>
  <w:num w:numId="7">
    <w:abstractNumId w:val="7"/>
  </w:num>
  <w:num w:numId="8">
    <w:abstractNumId w:val="5"/>
  </w:num>
  <w:num w:numId="9">
    <w:abstractNumId w:val="6"/>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ang, Fan [yangfan]">
    <w15:presenceInfo w15:providerId="AD" w15:userId="S::yangfan@liverpool.ac.uk::b382b21a-5dd1-4b2a-9091-392feeac33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639"/>
    <w:rsid w:val="0000058D"/>
    <w:rsid w:val="00004DFC"/>
    <w:rsid w:val="00007133"/>
    <w:rsid w:val="000071F7"/>
    <w:rsid w:val="00012252"/>
    <w:rsid w:val="00013CCE"/>
    <w:rsid w:val="00013ED3"/>
    <w:rsid w:val="0002543F"/>
    <w:rsid w:val="000367E8"/>
    <w:rsid w:val="00047399"/>
    <w:rsid w:val="00050905"/>
    <w:rsid w:val="000535F7"/>
    <w:rsid w:val="000606CD"/>
    <w:rsid w:val="00060C88"/>
    <w:rsid w:val="00061861"/>
    <w:rsid w:val="0006230B"/>
    <w:rsid w:val="00062A54"/>
    <w:rsid w:val="000642EE"/>
    <w:rsid w:val="00065FBD"/>
    <w:rsid w:val="00071D51"/>
    <w:rsid w:val="00081A8B"/>
    <w:rsid w:val="000868A5"/>
    <w:rsid w:val="000953DF"/>
    <w:rsid w:val="0009602E"/>
    <w:rsid w:val="000A4460"/>
    <w:rsid w:val="000B0840"/>
    <w:rsid w:val="000B1A1D"/>
    <w:rsid w:val="000B1F05"/>
    <w:rsid w:val="000B6AD4"/>
    <w:rsid w:val="000C12F9"/>
    <w:rsid w:val="000C4749"/>
    <w:rsid w:val="000D7538"/>
    <w:rsid w:val="000E5BB4"/>
    <w:rsid w:val="000E6B28"/>
    <w:rsid w:val="000E7E66"/>
    <w:rsid w:val="000F2741"/>
    <w:rsid w:val="000F39F2"/>
    <w:rsid w:val="000F3D14"/>
    <w:rsid w:val="000F70CE"/>
    <w:rsid w:val="000F74A3"/>
    <w:rsid w:val="001045ED"/>
    <w:rsid w:val="00123611"/>
    <w:rsid w:val="00132EC9"/>
    <w:rsid w:val="001347B3"/>
    <w:rsid w:val="00136637"/>
    <w:rsid w:val="00152B54"/>
    <w:rsid w:val="0015456E"/>
    <w:rsid w:val="00170078"/>
    <w:rsid w:val="0017728C"/>
    <w:rsid w:val="00181AFD"/>
    <w:rsid w:val="0018427B"/>
    <w:rsid w:val="00184FE2"/>
    <w:rsid w:val="001A0CAD"/>
    <w:rsid w:val="001A2429"/>
    <w:rsid w:val="001B0A45"/>
    <w:rsid w:val="001B1586"/>
    <w:rsid w:val="001B7C62"/>
    <w:rsid w:val="001C7A02"/>
    <w:rsid w:val="001C7FF4"/>
    <w:rsid w:val="001D369D"/>
    <w:rsid w:val="001D508A"/>
    <w:rsid w:val="001D63D9"/>
    <w:rsid w:val="001E4307"/>
    <w:rsid w:val="001F2BE7"/>
    <w:rsid w:val="00200F61"/>
    <w:rsid w:val="002039D1"/>
    <w:rsid w:val="00204208"/>
    <w:rsid w:val="00206CAD"/>
    <w:rsid w:val="00217429"/>
    <w:rsid w:val="00227D4A"/>
    <w:rsid w:val="00230080"/>
    <w:rsid w:val="00234CA5"/>
    <w:rsid w:val="00236B01"/>
    <w:rsid w:val="00237318"/>
    <w:rsid w:val="002544ED"/>
    <w:rsid w:val="0025506A"/>
    <w:rsid w:val="002550A1"/>
    <w:rsid w:val="00255ED8"/>
    <w:rsid w:val="00264FD6"/>
    <w:rsid w:val="002879E3"/>
    <w:rsid w:val="0029178C"/>
    <w:rsid w:val="00292EC9"/>
    <w:rsid w:val="002A75DE"/>
    <w:rsid w:val="002B0717"/>
    <w:rsid w:val="002C0A41"/>
    <w:rsid w:val="002C0FEA"/>
    <w:rsid w:val="002C4478"/>
    <w:rsid w:val="002C677B"/>
    <w:rsid w:val="002C6D4C"/>
    <w:rsid w:val="002D79A0"/>
    <w:rsid w:val="002E16DF"/>
    <w:rsid w:val="002E3F6C"/>
    <w:rsid w:val="002E4BD7"/>
    <w:rsid w:val="002F42EC"/>
    <w:rsid w:val="002F54C2"/>
    <w:rsid w:val="002F5745"/>
    <w:rsid w:val="00311BCF"/>
    <w:rsid w:val="0032062D"/>
    <w:rsid w:val="003348AB"/>
    <w:rsid w:val="00341F28"/>
    <w:rsid w:val="00346285"/>
    <w:rsid w:val="0035193F"/>
    <w:rsid w:val="00362516"/>
    <w:rsid w:val="003641CD"/>
    <w:rsid w:val="00373DB7"/>
    <w:rsid w:val="00374E6B"/>
    <w:rsid w:val="00380D43"/>
    <w:rsid w:val="00380D50"/>
    <w:rsid w:val="003A00E7"/>
    <w:rsid w:val="003A23C6"/>
    <w:rsid w:val="003A245B"/>
    <w:rsid w:val="003A2F08"/>
    <w:rsid w:val="003A4013"/>
    <w:rsid w:val="003A6C43"/>
    <w:rsid w:val="003C00C7"/>
    <w:rsid w:val="003C2CA2"/>
    <w:rsid w:val="003C4DD6"/>
    <w:rsid w:val="003C5916"/>
    <w:rsid w:val="003C5CE7"/>
    <w:rsid w:val="003D0261"/>
    <w:rsid w:val="003D55BD"/>
    <w:rsid w:val="003D77E4"/>
    <w:rsid w:val="003D7876"/>
    <w:rsid w:val="003F4071"/>
    <w:rsid w:val="004002E3"/>
    <w:rsid w:val="00402E0F"/>
    <w:rsid w:val="00410EEF"/>
    <w:rsid w:val="00413D8F"/>
    <w:rsid w:val="0042772A"/>
    <w:rsid w:val="00440BE3"/>
    <w:rsid w:val="00444794"/>
    <w:rsid w:val="0045549D"/>
    <w:rsid w:val="00464ACA"/>
    <w:rsid w:val="004666B2"/>
    <w:rsid w:val="00467B8F"/>
    <w:rsid w:val="00473C23"/>
    <w:rsid w:val="00493611"/>
    <w:rsid w:val="004949EC"/>
    <w:rsid w:val="004B6B9F"/>
    <w:rsid w:val="004D11BA"/>
    <w:rsid w:val="004E5C7A"/>
    <w:rsid w:val="004F5342"/>
    <w:rsid w:val="004F6EF2"/>
    <w:rsid w:val="0050559D"/>
    <w:rsid w:val="00511AE5"/>
    <w:rsid w:val="0051239A"/>
    <w:rsid w:val="0052139A"/>
    <w:rsid w:val="00534BB1"/>
    <w:rsid w:val="0053616E"/>
    <w:rsid w:val="005364A0"/>
    <w:rsid w:val="005403D1"/>
    <w:rsid w:val="005479A6"/>
    <w:rsid w:val="00553C3B"/>
    <w:rsid w:val="00561DF5"/>
    <w:rsid w:val="00563639"/>
    <w:rsid w:val="00573299"/>
    <w:rsid w:val="00576A5D"/>
    <w:rsid w:val="0057761E"/>
    <w:rsid w:val="005831E7"/>
    <w:rsid w:val="00583B0D"/>
    <w:rsid w:val="0058457D"/>
    <w:rsid w:val="00585169"/>
    <w:rsid w:val="005900BA"/>
    <w:rsid w:val="00590D9B"/>
    <w:rsid w:val="00591D24"/>
    <w:rsid w:val="005A0512"/>
    <w:rsid w:val="005A5927"/>
    <w:rsid w:val="005A6530"/>
    <w:rsid w:val="005A68B4"/>
    <w:rsid w:val="005B052F"/>
    <w:rsid w:val="005C02F5"/>
    <w:rsid w:val="005C2769"/>
    <w:rsid w:val="005C5709"/>
    <w:rsid w:val="005C6E8F"/>
    <w:rsid w:val="005D0C41"/>
    <w:rsid w:val="005D7F55"/>
    <w:rsid w:val="005E5562"/>
    <w:rsid w:val="005E5E81"/>
    <w:rsid w:val="005E625A"/>
    <w:rsid w:val="005F68AB"/>
    <w:rsid w:val="00605258"/>
    <w:rsid w:val="006060C2"/>
    <w:rsid w:val="00611313"/>
    <w:rsid w:val="006114AF"/>
    <w:rsid w:val="006114F9"/>
    <w:rsid w:val="006168D9"/>
    <w:rsid w:val="00622796"/>
    <w:rsid w:val="0062485E"/>
    <w:rsid w:val="00625862"/>
    <w:rsid w:val="00640B5A"/>
    <w:rsid w:val="00640ED8"/>
    <w:rsid w:val="00647E38"/>
    <w:rsid w:val="00650EAE"/>
    <w:rsid w:val="00653A2A"/>
    <w:rsid w:val="00663567"/>
    <w:rsid w:val="0066574B"/>
    <w:rsid w:val="00667EE3"/>
    <w:rsid w:val="00672060"/>
    <w:rsid w:val="00684FBE"/>
    <w:rsid w:val="00686CEB"/>
    <w:rsid w:val="006B12D9"/>
    <w:rsid w:val="006D0B7E"/>
    <w:rsid w:val="006D5486"/>
    <w:rsid w:val="006D76D1"/>
    <w:rsid w:val="006E1707"/>
    <w:rsid w:val="006E71A9"/>
    <w:rsid w:val="006F0A5F"/>
    <w:rsid w:val="00701F5B"/>
    <w:rsid w:val="00707094"/>
    <w:rsid w:val="00726961"/>
    <w:rsid w:val="00731D33"/>
    <w:rsid w:val="00733A36"/>
    <w:rsid w:val="007420A0"/>
    <w:rsid w:val="00754E9F"/>
    <w:rsid w:val="00766296"/>
    <w:rsid w:val="0077072F"/>
    <w:rsid w:val="00772067"/>
    <w:rsid w:val="00775C98"/>
    <w:rsid w:val="007769F9"/>
    <w:rsid w:val="00780B39"/>
    <w:rsid w:val="00784D84"/>
    <w:rsid w:val="00786A08"/>
    <w:rsid w:val="0079407C"/>
    <w:rsid w:val="0079528D"/>
    <w:rsid w:val="007A6A3B"/>
    <w:rsid w:val="007B0532"/>
    <w:rsid w:val="007C7893"/>
    <w:rsid w:val="007D2B9F"/>
    <w:rsid w:val="007D32B7"/>
    <w:rsid w:val="007D3BB8"/>
    <w:rsid w:val="007E3A7A"/>
    <w:rsid w:val="007E6580"/>
    <w:rsid w:val="007F159D"/>
    <w:rsid w:val="007F193B"/>
    <w:rsid w:val="007F2230"/>
    <w:rsid w:val="007F28C1"/>
    <w:rsid w:val="007F41C1"/>
    <w:rsid w:val="007F6711"/>
    <w:rsid w:val="007F697D"/>
    <w:rsid w:val="007F775B"/>
    <w:rsid w:val="0080268E"/>
    <w:rsid w:val="00811FEB"/>
    <w:rsid w:val="0081258C"/>
    <w:rsid w:val="00814B3E"/>
    <w:rsid w:val="0081684E"/>
    <w:rsid w:val="00821206"/>
    <w:rsid w:val="008271B9"/>
    <w:rsid w:val="008476B4"/>
    <w:rsid w:val="008518A6"/>
    <w:rsid w:val="00853A2E"/>
    <w:rsid w:val="00876C11"/>
    <w:rsid w:val="00877829"/>
    <w:rsid w:val="00877C21"/>
    <w:rsid w:val="008829B0"/>
    <w:rsid w:val="008855B1"/>
    <w:rsid w:val="00890E1D"/>
    <w:rsid w:val="00894CDE"/>
    <w:rsid w:val="008B1557"/>
    <w:rsid w:val="008B2259"/>
    <w:rsid w:val="008C02D8"/>
    <w:rsid w:val="008C0B59"/>
    <w:rsid w:val="008C577A"/>
    <w:rsid w:val="008D73D8"/>
    <w:rsid w:val="008E7F98"/>
    <w:rsid w:val="008F28AE"/>
    <w:rsid w:val="008F3CBE"/>
    <w:rsid w:val="008F6711"/>
    <w:rsid w:val="009036BA"/>
    <w:rsid w:val="009044C4"/>
    <w:rsid w:val="00910BB6"/>
    <w:rsid w:val="00911E7F"/>
    <w:rsid w:val="009139F4"/>
    <w:rsid w:val="00914400"/>
    <w:rsid w:val="0091654D"/>
    <w:rsid w:val="009214F0"/>
    <w:rsid w:val="00927AC9"/>
    <w:rsid w:val="00931B81"/>
    <w:rsid w:val="009321B0"/>
    <w:rsid w:val="00936713"/>
    <w:rsid w:val="00943B2C"/>
    <w:rsid w:val="009472F8"/>
    <w:rsid w:val="009520BB"/>
    <w:rsid w:val="00953651"/>
    <w:rsid w:val="00953982"/>
    <w:rsid w:val="009545DA"/>
    <w:rsid w:val="00954D91"/>
    <w:rsid w:val="00955A8F"/>
    <w:rsid w:val="00956820"/>
    <w:rsid w:val="00966F76"/>
    <w:rsid w:val="0097036A"/>
    <w:rsid w:val="00974D0C"/>
    <w:rsid w:val="00976609"/>
    <w:rsid w:val="00981514"/>
    <w:rsid w:val="009829F8"/>
    <w:rsid w:val="00983B74"/>
    <w:rsid w:val="009867C1"/>
    <w:rsid w:val="0099467D"/>
    <w:rsid w:val="009A142A"/>
    <w:rsid w:val="009A25D9"/>
    <w:rsid w:val="009A2E17"/>
    <w:rsid w:val="009A6800"/>
    <w:rsid w:val="009B061E"/>
    <w:rsid w:val="009B1CA1"/>
    <w:rsid w:val="009B6A62"/>
    <w:rsid w:val="009B71DE"/>
    <w:rsid w:val="009B79C0"/>
    <w:rsid w:val="009B7F8A"/>
    <w:rsid w:val="009D0E2A"/>
    <w:rsid w:val="009D29AE"/>
    <w:rsid w:val="009D72E8"/>
    <w:rsid w:val="009E55EA"/>
    <w:rsid w:val="009E7DC8"/>
    <w:rsid w:val="009F11FA"/>
    <w:rsid w:val="00A01867"/>
    <w:rsid w:val="00A02C64"/>
    <w:rsid w:val="00A10128"/>
    <w:rsid w:val="00A1528D"/>
    <w:rsid w:val="00A24DB0"/>
    <w:rsid w:val="00A277ED"/>
    <w:rsid w:val="00A30CA9"/>
    <w:rsid w:val="00A57DE7"/>
    <w:rsid w:val="00A6301A"/>
    <w:rsid w:val="00A63733"/>
    <w:rsid w:val="00A63EA2"/>
    <w:rsid w:val="00A70409"/>
    <w:rsid w:val="00A74478"/>
    <w:rsid w:val="00A815B3"/>
    <w:rsid w:val="00A81CEE"/>
    <w:rsid w:val="00A82A42"/>
    <w:rsid w:val="00A835D7"/>
    <w:rsid w:val="00A902C5"/>
    <w:rsid w:val="00A94A49"/>
    <w:rsid w:val="00A962C3"/>
    <w:rsid w:val="00AA07E0"/>
    <w:rsid w:val="00AA0B57"/>
    <w:rsid w:val="00AB0F4B"/>
    <w:rsid w:val="00AB4ADB"/>
    <w:rsid w:val="00AC00C8"/>
    <w:rsid w:val="00AC120E"/>
    <w:rsid w:val="00AD2204"/>
    <w:rsid w:val="00AD400D"/>
    <w:rsid w:val="00AD542F"/>
    <w:rsid w:val="00AE1AC6"/>
    <w:rsid w:val="00B03078"/>
    <w:rsid w:val="00B12792"/>
    <w:rsid w:val="00B15D14"/>
    <w:rsid w:val="00B245EA"/>
    <w:rsid w:val="00B31E0A"/>
    <w:rsid w:val="00B33F63"/>
    <w:rsid w:val="00B40074"/>
    <w:rsid w:val="00B427C8"/>
    <w:rsid w:val="00B42CAD"/>
    <w:rsid w:val="00B50255"/>
    <w:rsid w:val="00B5448E"/>
    <w:rsid w:val="00B575FC"/>
    <w:rsid w:val="00B60560"/>
    <w:rsid w:val="00B82835"/>
    <w:rsid w:val="00B84979"/>
    <w:rsid w:val="00B8575F"/>
    <w:rsid w:val="00B9337F"/>
    <w:rsid w:val="00B971DC"/>
    <w:rsid w:val="00BA6991"/>
    <w:rsid w:val="00BB1133"/>
    <w:rsid w:val="00BB31C2"/>
    <w:rsid w:val="00BB4BFC"/>
    <w:rsid w:val="00BB764E"/>
    <w:rsid w:val="00BC6F00"/>
    <w:rsid w:val="00BD1E77"/>
    <w:rsid w:val="00BD314F"/>
    <w:rsid w:val="00BD73AE"/>
    <w:rsid w:val="00BE06AA"/>
    <w:rsid w:val="00BE16F0"/>
    <w:rsid w:val="00BE33E0"/>
    <w:rsid w:val="00BE4508"/>
    <w:rsid w:val="00BF3326"/>
    <w:rsid w:val="00BF3995"/>
    <w:rsid w:val="00BF451F"/>
    <w:rsid w:val="00C05F83"/>
    <w:rsid w:val="00C1347F"/>
    <w:rsid w:val="00C237C1"/>
    <w:rsid w:val="00C23D81"/>
    <w:rsid w:val="00C23F07"/>
    <w:rsid w:val="00C24642"/>
    <w:rsid w:val="00C33210"/>
    <w:rsid w:val="00C3672C"/>
    <w:rsid w:val="00C46B84"/>
    <w:rsid w:val="00C46F37"/>
    <w:rsid w:val="00C477A3"/>
    <w:rsid w:val="00C50D58"/>
    <w:rsid w:val="00C53212"/>
    <w:rsid w:val="00C534D3"/>
    <w:rsid w:val="00C573D5"/>
    <w:rsid w:val="00C66452"/>
    <w:rsid w:val="00C720FC"/>
    <w:rsid w:val="00C80784"/>
    <w:rsid w:val="00C849FF"/>
    <w:rsid w:val="00CA5DD2"/>
    <w:rsid w:val="00CB094E"/>
    <w:rsid w:val="00CB467A"/>
    <w:rsid w:val="00CB55BA"/>
    <w:rsid w:val="00CB59AB"/>
    <w:rsid w:val="00CC01B4"/>
    <w:rsid w:val="00CC5846"/>
    <w:rsid w:val="00CC608F"/>
    <w:rsid w:val="00CC6791"/>
    <w:rsid w:val="00CD4D56"/>
    <w:rsid w:val="00CD65F5"/>
    <w:rsid w:val="00CE0E01"/>
    <w:rsid w:val="00CE5A7F"/>
    <w:rsid w:val="00CF11B2"/>
    <w:rsid w:val="00D03A81"/>
    <w:rsid w:val="00D05267"/>
    <w:rsid w:val="00D06C16"/>
    <w:rsid w:val="00D11C8D"/>
    <w:rsid w:val="00D131CC"/>
    <w:rsid w:val="00D23949"/>
    <w:rsid w:val="00D311D9"/>
    <w:rsid w:val="00D342C7"/>
    <w:rsid w:val="00D35744"/>
    <w:rsid w:val="00D36BF7"/>
    <w:rsid w:val="00D47299"/>
    <w:rsid w:val="00D50117"/>
    <w:rsid w:val="00D54F9F"/>
    <w:rsid w:val="00D57C3E"/>
    <w:rsid w:val="00D63A21"/>
    <w:rsid w:val="00D63CC1"/>
    <w:rsid w:val="00D658F1"/>
    <w:rsid w:val="00D718A9"/>
    <w:rsid w:val="00D7670A"/>
    <w:rsid w:val="00D80E5F"/>
    <w:rsid w:val="00D960AA"/>
    <w:rsid w:val="00D97DDD"/>
    <w:rsid w:val="00DA22B1"/>
    <w:rsid w:val="00DA4A08"/>
    <w:rsid w:val="00DB2859"/>
    <w:rsid w:val="00DC2B25"/>
    <w:rsid w:val="00DC58B0"/>
    <w:rsid w:val="00DD0775"/>
    <w:rsid w:val="00DD5720"/>
    <w:rsid w:val="00DD77B0"/>
    <w:rsid w:val="00DE2CBD"/>
    <w:rsid w:val="00DE6EF8"/>
    <w:rsid w:val="00DF5230"/>
    <w:rsid w:val="00DF6384"/>
    <w:rsid w:val="00DF7E77"/>
    <w:rsid w:val="00E00890"/>
    <w:rsid w:val="00E07DD8"/>
    <w:rsid w:val="00E11973"/>
    <w:rsid w:val="00E16C4E"/>
    <w:rsid w:val="00E25CEC"/>
    <w:rsid w:val="00E304BF"/>
    <w:rsid w:val="00E3312D"/>
    <w:rsid w:val="00E3727C"/>
    <w:rsid w:val="00E41E38"/>
    <w:rsid w:val="00E42EE1"/>
    <w:rsid w:val="00E4716C"/>
    <w:rsid w:val="00E544DD"/>
    <w:rsid w:val="00E550C6"/>
    <w:rsid w:val="00E560AD"/>
    <w:rsid w:val="00E8208B"/>
    <w:rsid w:val="00E85726"/>
    <w:rsid w:val="00E86125"/>
    <w:rsid w:val="00E942C0"/>
    <w:rsid w:val="00EA3016"/>
    <w:rsid w:val="00EB115C"/>
    <w:rsid w:val="00EB5DFC"/>
    <w:rsid w:val="00ED565A"/>
    <w:rsid w:val="00ED5A03"/>
    <w:rsid w:val="00EE285E"/>
    <w:rsid w:val="00EE3507"/>
    <w:rsid w:val="00EE4EEC"/>
    <w:rsid w:val="00EE53F6"/>
    <w:rsid w:val="00EF2611"/>
    <w:rsid w:val="00EF32DC"/>
    <w:rsid w:val="00EF6AD1"/>
    <w:rsid w:val="00F0356A"/>
    <w:rsid w:val="00F10AEC"/>
    <w:rsid w:val="00F10AFF"/>
    <w:rsid w:val="00F1405A"/>
    <w:rsid w:val="00F2142F"/>
    <w:rsid w:val="00F24F2C"/>
    <w:rsid w:val="00F341B4"/>
    <w:rsid w:val="00F36EE1"/>
    <w:rsid w:val="00F3716D"/>
    <w:rsid w:val="00F37914"/>
    <w:rsid w:val="00F6327A"/>
    <w:rsid w:val="00F70C6B"/>
    <w:rsid w:val="00F82012"/>
    <w:rsid w:val="00F85326"/>
    <w:rsid w:val="00F910E1"/>
    <w:rsid w:val="00F946D3"/>
    <w:rsid w:val="00FA5E22"/>
    <w:rsid w:val="00FA6D11"/>
    <w:rsid w:val="00FB48CA"/>
    <w:rsid w:val="00FC60E3"/>
    <w:rsid w:val="00FD0151"/>
    <w:rsid w:val="00FD78B7"/>
    <w:rsid w:val="00FE672A"/>
    <w:rsid w:val="00FF64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08042"/>
  <w15:chartTrackingRefBased/>
  <w15:docId w15:val="{BDE39615-FD9F-B442-B4BC-9D778B032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7E66"/>
    <w:rPr>
      <w:rFonts w:ascii="宋体" w:eastAsia="宋体" w:hAnsi="宋体" w:cs="宋体"/>
      <w:kern w:val="0"/>
      <w:sz w:val="24"/>
    </w:rPr>
  </w:style>
  <w:style w:type="paragraph" w:styleId="2">
    <w:name w:val="heading 2"/>
    <w:basedOn w:val="a"/>
    <w:next w:val="a"/>
    <w:link w:val="20"/>
    <w:uiPriority w:val="9"/>
    <w:unhideWhenUsed/>
    <w:qFormat/>
    <w:rsid w:val="00647E38"/>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0"/>
    <w:uiPriority w:val="9"/>
    <w:unhideWhenUsed/>
    <w:qFormat/>
    <w:rsid w:val="00647E38"/>
    <w:pPr>
      <w:keepNext/>
      <w:keepLines/>
      <w:widowControl w:val="0"/>
      <w:spacing w:before="260" w:after="260" w:line="416" w:lineRule="auto"/>
      <w:jc w:val="both"/>
      <w:outlineLvl w:val="2"/>
    </w:pPr>
    <w:rPr>
      <w:rFonts w:asciiTheme="minorHAnsi" w:eastAsiaTheme="minorEastAsia" w:hAnsiTheme="minorHAnsi" w:cstheme="minorBidi"/>
      <w:b/>
      <w:bCs/>
      <w:kern w:val="2"/>
      <w:sz w:val="32"/>
      <w:szCs w:val="32"/>
    </w:rPr>
  </w:style>
  <w:style w:type="paragraph" w:styleId="4">
    <w:name w:val="heading 4"/>
    <w:basedOn w:val="a"/>
    <w:next w:val="a"/>
    <w:link w:val="40"/>
    <w:uiPriority w:val="9"/>
    <w:unhideWhenUsed/>
    <w:qFormat/>
    <w:rsid w:val="00647E38"/>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47E38"/>
    <w:pPr>
      <w:keepNext/>
      <w:keepLines/>
      <w:widowControl w:val="0"/>
      <w:spacing w:before="280" w:after="290" w:line="376" w:lineRule="auto"/>
      <w:jc w:val="both"/>
      <w:outlineLvl w:val="4"/>
    </w:pPr>
    <w:rPr>
      <w:rFonts w:asciiTheme="minorHAnsi" w:eastAsiaTheme="minorEastAsia" w:hAnsiTheme="minorHAnsi" w:cstheme="minorBidi"/>
      <w:b/>
      <w:bCs/>
      <w:kern w:val="2"/>
      <w:sz w:val="28"/>
      <w:szCs w:val="28"/>
    </w:rPr>
  </w:style>
  <w:style w:type="paragraph" w:styleId="6">
    <w:name w:val="heading 6"/>
    <w:basedOn w:val="a"/>
    <w:next w:val="a"/>
    <w:link w:val="60"/>
    <w:uiPriority w:val="9"/>
    <w:unhideWhenUsed/>
    <w:qFormat/>
    <w:rsid w:val="00647E38"/>
    <w:pPr>
      <w:keepNext/>
      <w:keepLines/>
      <w:widowControl w:val="0"/>
      <w:spacing w:before="240" w:after="64" w:line="320" w:lineRule="auto"/>
      <w:jc w:val="both"/>
      <w:outlineLvl w:val="5"/>
    </w:pPr>
    <w:rPr>
      <w:rFonts w:asciiTheme="majorHAnsi" w:eastAsiaTheme="majorEastAsia" w:hAnsiTheme="majorHAnsi" w:cstheme="majorBidi"/>
      <w:b/>
      <w:bCs/>
      <w:kern w:val="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2E0F"/>
    <w:pPr>
      <w:widowControl w:val="0"/>
      <w:ind w:firstLineChars="200" w:firstLine="420"/>
      <w:jc w:val="both"/>
    </w:pPr>
    <w:rPr>
      <w:rFonts w:asciiTheme="minorHAnsi" w:eastAsiaTheme="minorEastAsia" w:hAnsiTheme="minorHAnsi" w:cstheme="minorBidi"/>
      <w:kern w:val="2"/>
      <w:sz w:val="21"/>
    </w:rPr>
  </w:style>
  <w:style w:type="character" w:styleId="a4">
    <w:name w:val="Placeholder Text"/>
    <w:basedOn w:val="a0"/>
    <w:uiPriority w:val="99"/>
    <w:semiHidden/>
    <w:rsid w:val="00672060"/>
    <w:rPr>
      <w:color w:val="808080"/>
    </w:rPr>
  </w:style>
  <w:style w:type="paragraph" w:styleId="a5">
    <w:name w:val="header"/>
    <w:basedOn w:val="a"/>
    <w:link w:val="a6"/>
    <w:uiPriority w:val="99"/>
    <w:unhideWhenUsed/>
    <w:rsid w:val="007F6711"/>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6">
    <w:name w:val="页眉 字符"/>
    <w:basedOn w:val="a0"/>
    <w:link w:val="a5"/>
    <w:uiPriority w:val="99"/>
    <w:rsid w:val="007F6711"/>
    <w:rPr>
      <w:sz w:val="18"/>
      <w:szCs w:val="18"/>
    </w:rPr>
  </w:style>
  <w:style w:type="paragraph" w:styleId="a7">
    <w:name w:val="footer"/>
    <w:basedOn w:val="a"/>
    <w:link w:val="a8"/>
    <w:uiPriority w:val="99"/>
    <w:unhideWhenUsed/>
    <w:rsid w:val="007F6711"/>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8">
    <w:name w:val="页脚 字符"/>
    <w:basedOn w:val="a0"/>
    <w:link w:val="a7"/>
    <w:uiPriority w:val="99"/>
    <w:rsid w:val="007F6711"/>
    <w:rPr>
      <w:sz w:val="18"/>
      <w:szCs w:val="18"/>
    </w:rPr>
  </w:style>
  <w:style w:type="table" w:styleId="a9">
    <w:name w:val="Table Grid"/>
    <w:basedOn w:val="a1"/>
    <w:uiPriority w:val="39"/>
    <w:rsid w:val="00EB11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647E3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47E38"/>
    <w:rPr>
      <w:b/>
      <w:bCs/>
      <w:sz w:val="32"/>
      <w:szCs w:val="32"/>
    </w:rPr>
  </w:style>
  <w:style w:type="character" w:customStyle="1" w:styleId="40">
    <w:name w:val="标题 4 字符"/>
    <w:basedOn w:val="a0"/>
    <w:link w:val="4"/>
    <w:uiPriority w:val="9"/>
    <w:rsid w:val="00647E38"/>
    <w:rPr>
      <w:rFonts w:asciiTheme="majorHAnsi" w:eastAsiaTheme="majorEastAsia" w:hAnsiTheme="majorHAnsi" w:cstheme="majorBidi"/>
      <w:b/>
      <w:bCs/>
      <w:sz w:val="28"/>
      <w:szCs w:val="28"/>
    </w:rPr>
  </w:style>
  <w:style w:type="character" w:customStyle="1" w:styleId="50">
    <w:name w:val="标题 5 字符"/>
    <w:basedOn w:val="a0"/>
    <w:link w:val="5"/>
    <w:uiPriority w:val="9"/>
    <w:rsid w:val="00647E38"/>
    <w:rPr>
      <w:b/>
      <w:bCs/>
      <w:sz w:val="28"/>
      <w:szCs w:val="28"/>
    </w:rPr>
  </w:style>
  <w:style w:type="character" w:customStyle="1" w:styleId="60">
    <w:name w:val="标题 6 字符"/>
    <w:basedOn w:val="a0"/>
    <w:link w:val="6"/>
    <w:uiPriority w:val="9"/>
    <w:rsid w:val="00647E38"/>
    <w:rPr>
      <w:rFonts w:asciiTheme="majorHAnsi" w:eastAsiaTheme="majorEastAsia" w:hAnsiTheme="majorHAnsi" w:cstheme="majorBidi"/>
      <w:b/>
      <w:bCs/>
      <w:sz w:val="24"/>
    </w:rPr>
  </w:style>
  <w:style w:type="paragraph" w:styleId="aa">
    <w:name w:val="Balloon Text"/>
    <w:basedOn w:val="a"/>
    <w:link w:val="ab"/>
    <w:uiPriority w:val="99"/>
    <w:semiHidden/>
    <w:unhideWhenUsed/>
    <w:rsid w:val="00CD65F5"/>
    <w:pPr>
      <w:widowControl w:val="0"/>
      <w:jc w:val="both"/>
    </w:pPr>
    <w:rPr>
      <w:rFonts w:hAnsiTheme="minorHAnsi" w:cstheme="minorBidi"/>
      <w:kern w:val="2"/>
      <w:sz w:val="18"/>
      <w:szCs w:val="18"/>
    </w:rPr>
  </w:style>
  <w:style w:type="character" w:customStyle="1" w:styleId="ab">
    <w:name w:val="批注框文本 字符"/>
    <w:basedOn w:val="a0"/>
    <w:link w:val="aa"/>
    <w:uiPriority w:val="99"/>
    <w:semiHidden/>
    <w:rsid w:val="00CD65F5"/>
    <w:rPr>
      <w:rFonts w:ascii="宋体" w:eastAsia="宋体"/>
      <w:sz w:val="18"/>
      <w:szCs w:val="18"/>
    </w:rPr>
  </w:style>
  <w:style w:type="paragraph" w:customStyle="1" w:styleId="ordinary-output">
    <w:name w:val="ordinary-output"/>
    <w:basedOn w:val="a"/>
    <w:rsid w:val="00E16C4E"/>
    <w:pPr>
      <w:spacing w:before="100" w:beforeAutospacing="1" w:after="100" w:afterAutospacing="1"/>
    </w:pPr>
  </w:style>
  <w:style w:type="paragraph" w:styleId="ac">
    <w:name w:val="Revision"/>
    <w:hidden/>
    <w:uiPriority w:val="99"/>
    <w:semiHidden/>
    <w:rsid w:val="003625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852582">
      <w:bodyDiv w:val="1"/>
      <w:marLeft w:val="0"/>
      <w:marRight w:val="0"/>
      <w:marTop w:val="0"/>
      <w:marBottom w:val="0"/>
      <w:divBdr>
        <w:top w:val="none" w:sz="0" w:space="0" w:color="auto"/>
        <w:left w:val="none" w:sz="0" w:space="0" w:color="auto"/>
        <w:bottom w:val="none" w:sz="0" w:space="0" w:color="auto"/>
        <w:right w:val="none" w:sz="0" w:space="0" w:color="auto"/>
      </w:divBdr>
    </w:div>
    <w:div w:id="1648974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1DE3B-2974-0141-A2D1-9260A585B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17</Pages>
  <Words>7375</Words>
  <Characters>42039</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 Fan [yangfan]</dc:creator>
  <cp:lastModifiedBy>Yang, Fan [yangfan]</cp:lastModifiedBy>
  <cp:revision>80</cp:revision>
  <cp:lastPrinted>2021-11-18T03:04:00Z</cp:lastPrinted>
  <dcterms:created xsi:type="dcterms:W3CDTF">2022-04-26T06:42:00Z</dcterms:created>
  <dcterms:modified xsi:type="dcterms:W3CDTF">2022-07-19T07:36:00Z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id="17QTwv1C"/&gt;&lt;style id="http://www.zotero.org/styles/ieee" locale="zh-CN"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